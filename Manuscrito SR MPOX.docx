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6F7FE39" w:rsidR="00986E99"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 xml:space="preserve">Epidemiological parameters related to the transmission and severity of the 2022-23 mpox outbreak: a systematic </w:t>
      </w:r>
      <w:r w:rsidR="008C4FED">
        <w:rPr>
          <w:rFonts w:ascii="Arial" w:eastAsia="Arial" w:hAnsi="Arial" w:cs="Arial"/>
          <w:b/>
          <w:color w:val="333333"/>
        </w:rPr>
        <w:t>review.</w:t>
      </w:r>
    </w:p>
    <w:p w14:paraId="00000002" w14:textId="77777777" w:rsidR="00986E99" w:rsidRPr="008C4FED" w:rsidRDefault="00000000">
      <w:pPr>
        <w:pBdr>
          <w:top w:val="nil"/>
          <w:left w:val="nil"/>
          <w:bottom w:val="nil"/>
          <w:right w:val="nil"/>
          <w:between w:val="nil"/>
        </w:pBdr>
        <w:spacing w:after="720" w:line="480" w:lineRule="auto"/>
        <w:jc w:val="center"/>
        <w:rPr>
          <w:color w:val="000000"/>
          <w:lang w:val="es-US"/>
        </w:rPr>
      </w:pPr>
      <w:r w:rsidRPr="008C4FED">
        <w:rPr>
          <w:rFonts w:ascii="Arial" w:eastAsia="Arial" w:hAnsi="Arial" w:cs="Arial"/>
          <w:b/>
          <w:color w:val="333333"/>
          <w:lang w:val="es-US"/>
        </w:rPr>
        <w:t>Authors</w:t>
      </w:r>
    </w:p>
    <w:p w14:paraId="00000003" w14:textId="77777777" w:rsidR="00986E99" w:rsidRPr="008C4FED" w:rsidRDefault="00000000">
      <w:pPr>
        <w:pBdr>
          <w:top w:val="nil"/>
          <w:left w:val="nil"/>
          <w:bottom w:val="nil"/>
          <w:right w:val="nil"/>
          <w:between w:val="nil"/>
        </w:pBdr>
        <w:spacing w:after="720" w:line="480" w:lineRule="auto"/>
        <w:jc w:val="center"/>
        <w:rPr>
          <w:color w:val="000000"/>
          <w:lang w:val="es-US"/>
        </w:rPr>
      </w:pPr>
      <w:r w:rsidRPr="008C4FED">
        <w:rPr>
          <w:rFonts w:ascii="Arial" w:eastAsia="Arial" w:hAnsi="Arial" w:cs="Arial"/>
          <w:color w:val="333333"/>
          <w:lang w:val="es-US"/>
        </w:rPr>
        <w:t> Cándida Diaz-Brochero</w:t>
      </w:r>
      <w:r w:rsidRPr="008C4FED">
        <w:rPr>
          <w:rFonts w:ascii="Arial" w:eastAsia="Arial" w:hAnsi="Arial" w:cs="Arial"/>
          <w:color w:val="333333"/>
          <w:sz w:val="14"/>
          <w:szCs w:val="14"/>
          <w:vertAlign w:val="superscript"/>
          <w:lang w:val="es-US"/>
        </w:rPr>
        <w:t>1</w:t>
      </w:r>
      <w:r w:rsidRPr="008C4FED">
        <w:rPr>
          <w:rFonts w:ascii="Arial" w:eastAsia="Arial" w:hAnsi="Arial" w:cs="Arial"/>
          <w:color w:val="333333"/>
          <w:lang w:val="es-US"/>
        </w:rPr>
        <w:t>, Laura Cristina Nocua-Báez</w:t>
      </w:r>
      <w:r w:rsidRPr="008C4FED">
        <w:rPr>
          <w:rFonts w:ascii="Arial" w:eastAsia="Arial" w:hAnsi="Arial" w:cs="Arial"/>
          <w:color w:val="333333"/>
          <w:sz w:val="14"/>
          <w:szCs w:val="14"/>
          <w:vertAlign w:val="superscript"/>
          <w:lang w:val="es-US"/>
        </w:rPr>
        <w:t>2</w:t>
      </w:r>
      <w:r w:rsidRPr="008C4FED">
        <w:rPr>
          <w:rFonts w:ascii="Arial" w:eastAsia="Arial" w:hAnsi="Arial" w:cs="Arial"/>
          <w:color w:val="333333"/>
          <w:lang w:val="es-US"/>
        </w:rPr>
        <w:t>, Jorge Alberto Cortes</w:t>
      </w:r>
      <w:r w:rsidRPr="008C4FED">
        <w:rPr>
          <w:rFonts w:ascii="Arial" w:eastAsia="Arial" w:hAnsi="Arial" w:cs="Arial"/>
          <w:color w:val="333333"/>
          <w:sz w:val="14"/>
          <w:szCs w:val="14"/>
          <w:vertAlign w:val="superscript"/>
          <w:lang w:val="es-US"/>
        </w:rPr>
        <w:t>2</w:t>
      </w:r>
      <w:r w:rsidRPr="008C4FED">
        <w:rPr>
          <w:rFonts w:ascii="Arial" w:eastAsia="Arial" w:hAnsi="Arial" w:cs="Arial"/>
          <w:color w:val="333333"/>
          <w:lang w:val="es-US"/>
        </w:rPr>
        <w:t>, Kelly Charniga</w:t>
      </w:r>
      <w:r w:rsidRPr="008C4FED">
        <w:rPr>
          <w:rFonts w:ascii="Arial" w:eastAsia="Arial" w:hAnsi="Arial" w:cs="Arial"/>
          <w:color w:val="333333"/>
          <w:sz w:val="14"/>
          <w:szCs w:val="14"/>
          <w:vertAlign w:val="superscript"/>
          <w:lang w:val="es-US"/>
        </w:rPr>
        <w:t>3</w:t>
      </w:r>
      <w:r w:rsidRPr="008C4FED">
        <w:rPr>
          <w:rFonts w:ascii="Arial" w:eastAsia="Arial" w:hAnsi="Arial" w:cs="Arial"/>
          <w:color w:val="333333"/>
          <w:lang w:val="es-US"/>
        </w:rPr>
        <w:t>, Adriana Buitrago-Lopez</w:t>
      </w:r>
      <w:r w:rsidRPr="008C4FED">
        <w:rPr>
          <w:rFonts w:ascii="Arial" w:eastAsia="Arial" w:hAnsi="Arial" w:cs="Arial"/>
          <w:color w:val="333333"/>
          <w:sz w:val="14"/>
          <w:szCs w:val="14"/>
          <w:vertAlign w:val="superscript"/>
          <w:lang w:val="es-US"/>
        </w:rPr>
        <w:t>1</w:t>
      </w:r>
      <w:r w:rsidRPr="008C4FED">
        <w:rPr>
          <w:rFonts w:ascii="Arial" w:eastAsia="Arial" w:hAnsi="Arial" w:cs="Arial"/>
          <w:color w:val="333333"/>
          <w:lang w:val="es-US"/>
        </w:rPr>
        <w:t>, Zulma M. Cucunubá</w:t>
      </w:r>
      <w:r w:rsidRPr="008C4FED">
        <w:rPr>
          <w:rFonts w:ascii="Arial" w:eastAsia="Arial" w:hAnsi="Arial" w:cs="Arial"/>
          <w:color w:val="333333"/>
          <w:sz w:val="14"/>
          <w:szCs w:val="14"/>
          <w:vertAlign w:val="superscript"/>
          <w:lang w:val="es-US"/>
        </w:rPr>
        <w:t>1</w:t>
      </w:r>
    </w:p>
    <w:p w14:paraId="00000004" w14:textId="77777777" w:rsidR="00986E99"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Authors affiliation</w:t>
      </w:r>
    </w:p>
    <w:p w14:paraId="00000005" w14:textId="77777777" w:rsidR="00986E99" w:rsidRDefault="00000000">
      <w:pPr>
        <w:pBdr>
          <w:top w:val="nil"/>
          <w:left w:val="nil"/>
          <w:bottom w:val="nil"/>
          <w:right w:val="nil"/>
          <w:between w:val="nil"/>
        </w:pBdr>
        <w:spacing w:after="720" w:line="480" w:lineRule="auto"/>
        <w:jc w:val="center"/>
        <w:rPr>
          <w:color w:val="000000"/>
        </w:rPr>
      </w:pPr>
      <w:r>
        <w:rPr>
          <w:rFonts w:ascii="Arial" w:eastAsia="Arial" w:hAnsi="Arial" w:cs="Arial"/>
          <w:color w:val="333333"/>
          <w:sz w:val="14"/>
          <w:szCs w:val="14"/>
          <w:vertAlign w:val="superscript"/>
        </w:rPr>
        <w:t>1</w:t>
      </w:r>
      <w:r>
        <w:rPr>
          <w:rFonts w:ascii="Arial" w:eastAsia="Arial" w:hAnsi="Arial" w:cs="Arial"/>
          <w:color w:val="333333"/>
        </w:rPr>
        <w:t xml:space="preserve">Department of Clinical Epidemiology and Biostatistics. </w:t>
      </w:r>
      <w:proofErr w:type="spellStart"/>
      <w:r w:rsidRPr="008C4FED">
        <w:rPr>
          <w:rFonts w:ascii="Arial" w:eastAsia="Arial" w:hAnsi="Arial" w:cs="Arial"/>
          <w:color w:val="333333"/>
          <w:lang w:val="es-US"/>
        </w:rPr>
        <w:t>Faculty</w:t>
      </w:r>
      <w:proofErr w:type="spellEnd"/>
      <w:r w:rsidRPr="008C4FED">
        <w:rPr>
          <w:rFonts w:ascii="Arial" w:eastAsia="Arial" w:hAnsi="Arial" w:cs="Arial"/>
          <w:color w:val="333333"/>
          <w:lang w:val="es-US"/>
        </w:rPr>
        <w:t xml:space="preserve"> </w:t>
      </w:r>
      <w:proofErr w:type="spellStart"/>
      <w:r w:rsidRPr="008C4FED">
        <w:rPr>
          <w:rFonts w:ascii="Arial" w:eastAsia="Arial" w:hAnsi="Arial" w:cs="Arial"/>
          <w:color w:val="333333"/>
          <w:lang w:val="es-US"/>
        </w:rPr>
        <w:t>of</w:t>
      </w:r>
      <w:proofErr w:type="spellEnd"/>
      <w:r w:rsidRPr="008C4FED">
        <w:rPr>
          <w:rFonts w:ascii="Arial" w:eastAsia="Arial" w:hAnsi="Arial" w:cs="Arial"/>
          <w:color w:val="333333"/>
          <w:lang w:val="es-US"/>
        </w:rPr>
        <w:t xml:space="preserve"> Medicine. Pontificia Universidad Javeriana, Bogotá, Colombia. </w:t>
      </w:r>
      <w:r>
        <w:rPr>
          <w:rFonts w:ascii="Arial" w:eastAsia="Arial" w:hAnsi="Arial" w:cs="Arial"/>
          <w:color w:val="333333"/>
          <w:sz w:val="14"/>
          <w:szCs w:val="14"/>
          <w:vertAlign w:val="superscript"/>
        </w:rPr>
        <w:t>2</w:t>
      </w:r>
      <w:r>
        <w:rPr>
          <w:rFonts w:ascii="Arial" w:eastAsia="Arial" w:hAnsi="Arial" w:cs="Arial"/>
          <w:color w:val="333333"/>
        </w:rPr>
        <w:t xml:space="preserve">Department of Internal Medicine, School of Medicine, Universidad Nacional de Colombia, Bogotá, Colombia. </w:t>
      </w:r>
      <w:r>
        <w:rPr>
          <w:rFonts w:ascii="Arial" w:eastAsia="Arial" w:hAnsi="Arial" w:cs="Arial"/>
          <w:color w:val="333333"/>
          <w:sz w:val="14"/>
          <w:szCs w:val="14"/>
          <w:vertAlign w:val="superscript"/>
        </w:rPr>
        <w:t>3</w:t>
      </w:r>
      <w:r>
        <w:rPr>
          <w:rFonts w:ascii="Arial" w:eastAsia="Arial" w:hAnsi="Arial" w:cs="Arial"/>
          <w:color w:val="333333"/>
        </w:rPr>
        <w:t xml:space="preserve"> Mathematical Modelling of Infectious Diseases Unit, </w:t>
      </w:r>
      <w:proofErr w:type="spellStart"/>
      <w:r>
        <w:rPr>
          <w:rFonts w:ascii="Arial" w:eastAsia="Arial" w:hAnsi="Arial" w:cs="Arial"/>
          <w:color w:val="333333"/>
        </w:rPr>
        <w:t>Institut</w:t>
      </w:r>
      <w:proofErr w:type="spellEnd"/>
      <w:r>
        <w:rPr>
          <w:rFonts w:ascii="Arial" w:eastAsia="Arial" w:hAnsi="Arial" w:cs="Arial"/>
          <w:color w:val="333333"/>
        </w:rPr>
        <w:t xml:space="preserve"> Pasteur, Université Paris </w:t>
      </w:r>
      <w:proofErr w:type="spellStart"/>
      <w:r>
        <w:rPr>
          <w:rFonts w:ascii="Arial" w:eastAsia="Arial" w:hAnsi="Arial" w:cs="Arial"/>
          <w:color w:val="333333"/>
        </w:rPr>
        <w:t>Cité</w:t>
      </w:r>
      <w:proofErr w:type="spellEnd"/>
      <w:r>
        <w:rPr>
          <w:rFonts w:ascii="Arial" w:eastAsia="Arial" w:hAnsi="Arial" w:cs="Arial"/>
          <w:color w:val="333333"/>
        </w:rPr>
        <w:t>, CNRS, UMR 2000, Paris, France. </w:t>
      </w:r>
    </w:p>
    <w:p w14:paraId="00000006" w14:textId="77777777" w:rsidR="00986E99"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Corresponding author</w:t>
      </w:r>
    </w:p>
    <w:p w14:paraId="00000007" w14:textId="77777777" w:rsidR="00986E99" w:rsidRDefault="00000000">
      <w:pPr>
        <w:spacing w:after="720" w:line="480" w:lineRule="auto"/>
        <w:jc w:val="center"/>
        <w:rPr>
          <w:rFonts w:ascii="Arial" w:eastAsia="Arial" w:hAnsi="Arial" w:cs="Arial"/>
          <w:color w:val="333333"/>
        </w:rPr>
      </w:pPr>
      <w:r>
        <w:rPr>
          <w:rFonts w:ascii="Arial" w:eastAsia="Arial" w:hAnsi="Arial" w:cs="Arial"/>
          <w:color w:val="333333"/>
        </w:rPr>
        <w:t xml:space="preserve">Zulma M. Cucunubá.  </w:t>
      </w:r>
      <w:hyperlink r:id="rId8">
        <w:r>
          <w:rPr>
            <w:rFonts w:ascii="Arial" w:eastAsia="Arial" w:hAnsi="Arial" w:cs="Arial"/>
            <w:color w:val="1155CC"/>
            <w:u w:val="single"/>
          </w:rPr>
          <w:t>zulma.cucunuba@javeriana.edu.co</w:t>
        </w:r>
      </w:hyperlink>
      <w:r>
        <w:rPr>
          <w:rFonts w:ascii="Arial" w:eastAsia="Arial" w:hAnsi="Arial" w:cs="Arial"/>
          <w:color w:val="333333"/>
        </w:rPr>
        <w:t xml:space="preserve"> Department of Clinical Epidemiology and Biostatistics. Faculty of Medicine. Pontificia Universidad Javeriana.  </w:t>
      </w:r>
      <w:proofErr w:type="spellStart"/>
      <w:r>
        <w:rPr>
          <w:rFonts w:ascii="Arial" w:eastAsia="Arial" w:hAnsi="Arial" w:cs="Arial"/>
          <w:color w:val="333333"/>
        </w:rPr>
        <w:t>Cra</w:t>
      </w:r>
      <w:proofErr w:type="spellEnd"/>
      <w:r>
        <w:rPr>
          <w:rFonts w:ascii="Arial" w:eastAsia="Arial" w:hAnsi="Arial" w:cs="Arial"/>
          <w:color w:val="333333"/>
        </w:rPr>
        <w:t>. 7 No 40 - 62. San Ignacio University Hospital, 2nd Floor. Bogotá, Colombia.  </w:t>
      </w:r>
    </w:p>
    <w:p w14:paraId="00000008" w14:textId="7436E44E" w:rsidR="00986E99" w:rsidRDefault="00000000">
      <w:pPr>
        <w:spacing w:after="720" w:line="480" w:lineRule="auto"/>
        <w:jc w:val="both"/>
        <w:rPr>
          <w:rFonts w:ascii="Arial" w:eastAsia="Arial" w:hAnsi="Arial" w:cs="Arial"/>
        </w:rPr>
      </w:pPr>
      <w:r>
        <w:rPr>
          <w:rFonts w:ascii="Arial" w:eastAsia="Arial" w:hAnsi="Arial" w:cs="Arial"/>
          <w:b/>
          <w:color w:val="000000"/>
        </w:rPr>
        <w:lastRenderedPageBreak/>
        <w:t>Abstract</w:t>
      </w:r>
      <w:r>
        <w:rPr>
          <w:rFonts w:ascii="Arial" w:eastAsia="Arial" w:hAnsi="Arial" w:cs="Arial"/>
          <w:b/>
        </w:rPr>
        <w:t xml:space="preserve">: </w:t>
      </w:r>
      <w:r>
        <w:rPr>
          <w:rFonts w:ascii="Arial" w:eastAsia="Arial" w:hAnsi="Arial" w:cs="Arial"/>
          <w:b/>
          <w:color w:val="000000"/>
        </w:rPr>
        <w:t xml:space="preserve">Objective: </w:t>
      </w:r>
      <w:r>
        <w:rPr>
          <w:rFonts w:ascii="Arial" w:eastAsia="Arial" w:hAnsi="Arial" w:cs="Arial"/>
          <w:color w:val="000000"/>
        </w:rPr>
        <w:t>We aim to synthesize the key epidemiological parameters related to the transmission and severity of the 2022-23 mpox outbreak (incubation period, serial interval, generation time, infectious period, basic and effective reproductive number, and case fatality rate).</w:t>
      </w:r>
      <w:r>
        <w:rPr>
          <w:rFonts w:ascii="Arial" w:eastAsia="Arial" w:hAnsi="Arial" w:cs="Arial"/>
          <w:b/>
          <w:color w:val="000000"/>
        </w:rPr>
        <w:t xml:space="preserve"> Methods: </w:t>
      </w:r>
      <w:r>
        <w:rPr>
          <w:rFonts w:ascii="Arial" w:eastAsia="Arial" w:hAnsi="Arial" w:cs="Arial"/>
          <w:color w:val="000000"/>
        </w:rPr>
        <w:t xml:space="preserve">Systematic review and </w:t>
      </w:r>
      <w:r>
        <w:rPr>
          <w:rFonts w:ascii="Arial" w:eastAsia="Arial" w:hAnsi="Arial" w:cs="Arial"/>
        </w:rPr>
        <w:t>meta-analysis</w:t>
      </w:r>
      <w:r>
        <w:rPr>
          <w:rFonts w:ascii="Arial" w:eastAsia="Arial" w:hAnsi="Arial" w:cs="Arial"/>
          <w:color w:val="000000"/>
        </w:rPr>
        <w:t xml:space="preserve"> of </w:t>
      </w:r>
      <w:r>
        <w:rPr>
          <w:rFonts w:ascii="Arial" w:eastAsia="Arial" w:hAnsi="Arial" w:cs="Arial"/>
        </w:rPr>
        <w:t>nonrandomized</w:t>
      </w:r>
      <w:r>
        <w:rPr>
          <w:rFonts w:ascii="Arial" w:eastAsia="Arial" w:hAnsi="Arial" w:cs="Arial"/>
          <w:color w:val="000000"/>
        </w:rPr>
        <w:t xml:space="preserve"> studies in MEDLINE, EMBASE, CENTRAL, and other sources, up to September 2023. For the quality assessment, we </w:t>
      </w:r>
      <w:r>
        <w:rPr>
          <w:rFonts w:ascii="Arial" w:eastAsia="Arial" w:hAnsi="Arial" w:cs="Arial"/>
        </w:rPr>
        <w:t>used</w:t>
      </w:r>
      <w:r>
        <w:rPr>
          <w:rFonts w:ascii="Arial" w:eastAsia="Arial" w:hAnsi="Arial" w:cs="Arial"/>
          <w:color w:val="000000"/>
        </w:rPr>
        <w:t xml:space="preserve"> the Joanna Briggs Institute Critical Appraisal for case series, cross sectional, and cohort studies, and designed a checklist for mathematical models. The </w:t>
      </w:r>
      <w:r>
        <w:rPr>
          <w:rFonts w:ascii="Arial" w:eastAsia="Arial" w:hAnsi="Arial" w:cs="Arial"/>
        </w:rPr>
        <w:t>meta-analysis</w:t>
      </w:r>
      <w:r>
        <w:rPr>
          <w:rFonts w:ascii="Arial" w:eastAsia="Arial" w:hAnsi="Arial" w:cs="Arial"/>
          <w:color w:val="000000"/>
        </w:rPr>
        <w:t xml:space="preserve"> was performed </w:t>
      </w:r>
      <w:r>
        <w:rPr>
          <w:rFonts w:ascii="Arial" w:eastAsia="Arial" w:hAnsi="Arial" w:cs="Arial"/>
        </w:rPr>
        <w:t>using</w:t>
      </w:r>
      <w:r>
        <w:rPr>
          <w:rFonts w:ascii="Arial" w:eastAsia="Arial" w:hAnsi="Arial" w:cs="Arial"/>
          <w:color w:val="000000"/>
        </w:rPr>
        <w:t xml:space="preserve"> a random effect model. </w:t>
      </w:r>
      <w:r>
        <w:rPr>
          <w:rFonts w:ascii="Arial" w:eastAsia="Arial" w:hAnsi="Arial" w:cs="Arial"/>
          <w:b/>
          <w:color w:val="000000"/>
        </w:rPr>
        <w:t>Results:</w:t>
      </w:r>
      <w:r>
        <w:rPr>
          <w:rFonts w:ascii="Arial" w:eastAsia="Arial" w:hAnsi="Arial" w:cs="Arial"/>
          <w:b/>
        </w:rPr>
        <w:t xml:space="preserve"> </w:t>
      </w:r>
      <w:r>
        <w:rPr>
          <w:rFonts w:ascii="Arial" w:eastAsia="Arial" w:hAnsi="Arial" w:cs="Arial"/>
        </w:rPr>
        <w:t>We found an incubation period of 7.56 (95% confidence interval [CI] 7.13-8.02) days, serial interval of 8.25 (95% CI 6.45-10.55) days, generation time of 10.83 (95% CI 8.11-14.46) days and CFR of 0.0003 (95% CI 0.0000-0.0024). The infectious period was reported in one study (3.7 days, 95% CI 1.5-11.7). Eleven studies estimated the basic reproduction number, varying between 0</w:t>
      </w:r>
      <w:r>
        <w:rPr>
          <w:rFonts w:ascii="Arial" w:eastAsia="Arial" w:hAnsi="Arial" w:cs="Arial"/>
          <w:color w:val="000000"/>
        </w:rPr>
        <w:t xml:space="preserve">.19 to 3.02. Eight studies reported the effective reproduction number, showing a peak between late August and early September 2022. </w:t>
      </w:r>
      <w:r>
        <w:rPr>
          <w:rFonts w:ascii="Arial" w:eastAsia="Arial" w:hAnsi="Arial" w:cs="Arial"/>
          <w:b/>
          <w:color w:val="000000"/>
        </w:rPr>
        <w:t xml:space="preserve">Conclusions: </w:t>
      </w:r>
      <w:r>
        <w:rPr>
          <w:rFonts w:ascii="Arial" w:eastAsia="Arial" w:hAnsi="Arial" w:cs="Arial"/>
          <w:color w:val="000000"/>
        </w:rPr>
        <w:t>Our study provides</w:t>
      </w:r>
      <w:r>
        <w:rPr>
          <w:rFonts w:ascii="Arial" w:eastAsia="Arial" w:hAnsi="Arial" w:cs="Arial"/>
          <w:b/>
          <w:color w:val="000000"/>
        </w:rPr>
        <w:t xml:space="preserve"> </w:t>
      </w:r>
      <w:r>
        <w:rPr>
          <w:rFonts w:ascii="Arial" w:eastAsia="Arial" w:hAnsi="Arial" w:cs="Arial"/>
          <w:color w:val="000000"/>
        </w:rPr>
        <w:t xml:space="preserve">relevant information about epidemiological parameters of the mpox </w:t>
      </w:r>
      <w:r>
        <w:rPr>
          <w:rFonts w:ascii="Arial" w:eastAsia="Arial" w:hAnsi="Arial" w:cs="Arial"/>
        </w:rPr>
        <w:t>outbreak that</w:t>
      </w:r>
      <w:r>
        <w:rPr>
          <w:rFonts w:ascii="Arial" w:eastAsia="Arial" w:hAnsi="Arial" w:cs="Arial"/>
          <w:color w:val="000000"/>
        </w:rPr>
        <w:t xml:space="preserve"> will </w:t>
      </w:r>
      <w:r>
        <w:rPr>
          <w:rFonts w:ascii="Arial" w:eastAsia="Arial" w:hAnsi="Arial" w:cs="Arial"/>
        </w:rPr>
        <w:t>help improve</w:t>
      </w:r>
      <w:r>
        <w:rPr>
          <w:rFonts w:ascii="Arial" w:eastAsia="Arial" w:hAnsi="Arial" w:cs="Arial"/>
          <w:color w:val="000000"/>
        </w:rPr>
        <w:t xml:space="preserve"> mathematical models for evaluating the impact of interventions</w:t>
      </w:r>
      <w:r>
        <w:rPr>
          <w:rFonts w:ascii="Arial" w:eastAsia="Arial" w:hAnsi="Arial" w:cs="Arial"/>
        </w:rPr>
        <w:t xml:space="preserve"> for future </w:t>
      </w:r>
      <w:r w:rsidR="008C4FED">
        <w:rPr>
          <w:rFonts w:ascii="Arial" w:eastAsia="Arial" w:hAnsi="Arial" w:cs="Arial"/>
        </w:rPr>
        <w:t>outbreaks</w:t>
      </w:r>
      <w:r w:rsidR="008C4FED">
        <w:rPr>
          <w:rFonts w:ascii="Arial" w:eastAsia="Arial" w:hAnsi="Arial" w:cs="Arial"/>
          <w:color w:val="000000"/>
        </w:rPr>
        <w:t xml:space="preserve"> (</w:t>
      </w:r>
      <w:r>
        <w:rPr>
          <w:rFonts w:ascii="Arial" w:eastAsia="Arial" w:hAnsi="Arial" w:cs="Arial"/>
          <w:color w:val="FF0000"/>
        </w:rPr>
        <w:t>Words: 200)</w:t>
      </w:r>
    </w:p>
    <w:p w14:paraId="00000009" w14:textId="77777777" w:rsidR="00986E99" w:rsidRDefault="00000000">
      <w:pPr>
        <w:spacing w:after="720" w:line="480" w:lineRule="auto"/>
        <w:jc w:val="both"/>
        <w:rPr>
          <w:rFonts w:ascii="Arial" w:eastAsia="Arial" w:hAnsi="Arial" w:cs="Arial"/>
          <w:b/>
          <w:color w:val="000000"/>
        </w:rPr>
      </w:pPr>
      <w:r>
        <w:rPr>
          <w:rFonts w:ascii="Arial" w:eastAsia="Arial" w:hAnsi="Arial" w:cs="Arial"/>
          <w:b/>
          <w:color w:val="000000"/>
        </w:rPr>
        <w:t xml:space="preserve">Key words: </w:t>
      </w:r>
      <w:r>
        <w:rPr>
          <w:rFonts w:ascii="Arial" w:eastAsia="Arial" w:hAnsi="Arial" w:cs="Arial"/>
          <w:color w:val="000000"/>
        </w:rPr>
        <w:t xml:space="preserve">mpox, monkeypox, epidemiological parameters, systematic review, </w:t>
      </w:r>
      <w:r>
        <w:rPr>
          <w:rFonts w:ascii="Arial" w:eastAsia="Arial" w:hAnsi="Arial" w:cs="Arial"/>
        </w:rPr>
        <w:t>meta-analysis</w:t>
      </w:r>
      <w:r>
        <w:rPr>
          <w:rFonts w:ascii="Arial" w:eastAsia="Arial" w:hAnsi="Arial" w:cs="Arial"/>
          <w:color w:val="000000"/>
        </w:rPr>
        <w:t xml:space="preserve">. </w:t>
      </w:r>
    </w:p>
    <w:p w14:paraId="0000000A" w14:textId="77777777" w:rsidR="00986E99" w:rsidRDefault="00986E99">
      <w:pPr>
        <w:spacing w:after="720" w:line="480" w:lineRule="auto"/>
        <w:rPr>
          <w:rFonts w:ascii="Arial" w:eastAsia="Arial" w:hAnsi="Arial" w:cs="Arial"/>
          <w:b/>
        </w:rPr>
      </w:pPr>
    </w:p>
    <w:p w14:paraId="68062ABA" w14:textId="77777777" w:rsidR="0012004C" w:rsidRDefault="00000000" w:rsidP="0012004C">
      <w:pPr>
        <w:spacing w:after="720" w:line="480" w:lineRule="auto"/>
        <w:rPr>
          <w:rFonts w:ascii="Arial" w:eastAsia="Arial" w:hAnsi="Arial" w:cs="Arial"/>
          <w:b/>
          <w:color w:val="000000"/>
        </w:rPr>
      </w:pPr>
      <w:r>
        <w:rPr>
          <w:rFonts w:ascii="Arial" w:eastAsia="Arial" w:hAnsi="Arial" w:cs="Arial"/>
          <w:b/>
          <w:color w:val="000000"/>
        </w:rPr>
        <w:lastRenderedPageBreak/>
        <w:t>Introduction</w:t>
      </w:r>
    </w:p>
    <w:p w14:paraId="4F8C321F" w14:textId="5AA4315A" w:rsidR="002C2792" w:rsidRPr="0012004C" w:rsidRDefault="00000000" w:rsidP="0012004C">
      <w:pPr>
        <w:spacing w:after="720" w:line="480" w:lineRule="auto"/>
        <w:jc w:val="both"/>
        <w:rPr>
          <w:rFonts w:ascii="Arial" w:eastAsia="Arial" w:hAnsi="Arial" w:cs="Arial"/>
          <w:b/>
          <w:color w:val="000000"/>
        </w:rPr>
      </w:pPr>
      <w:r>
        <w:rPr>
          <w:rFonts w:ascii="Arial" w:eastAsia="Arial" w:hAnsi="Arial" w:cs="Arial"/>
          <w:color w:val="000000"/>
        </w:rPr>
        <w:t xml:space="preserve">Mpox </w:t>
      </w:r>
      <w:r w:rsidR="008C4FED" w:rsidRPr="008C4FED">
        <w:rPr>
          <w:rFonts w:ascii="Arial" w:eastAsia="Arial" w:hAnsi="Arial" w:cs="Arial"/>
          <w:color w:val="000000"/>
        </w:rPr>
        <w:t xml:space="preserve">(formerly known as monkeypox) </w:t>
      </w:r>
      <w:r>
        <w:rPr>
          <w:rFonts w:ascii="Arial" w:eastAsia="Arial" w:hAnsi="Arial" w:cs="Arial"/>
          <w:color w:val="000000"/>
        </w:rPr>
        <w:t xml:space="preserve">is a zoonotic disease that is endemic in Central and West Africa. The first case in humans was reported in </w:t>
      </w:r>
      <w:sdt>
        <w:sdtPr>
          <w:tag w:val="goog_rdk_0"/>
          <w:id w:val="1357693525"/>
        </w:sdtPr>
        <w:sdtContent/>
      </w:sdt>
      <w:r>
        <w:rPr>
          <w:rFonts w:ascii="Arial" w:eastAsia="Arial" w:hAnsi="Arial" w:cs="Arial"/>
          <w:color w:val="000000"/>
        </w:rPr>
        <w:t>1970</w:t>
      </w:r>
      <w:r w:rsidR="008C4FED">
        <w:rPr>
          <w:rFonts w:ascii="Arial" w:eastAsia="Arial" w:hAnsi="Arial" w:cs="Arial"/>
          <w:color w:val="000000"/>
        </w:rPr>
        <w:t xml:space="preserve"> </w:t>
      </w:r>
      <w:r w:rsidR="008C4FED">
        <w:rPr>
          <w:rFonts w:ascii="Arial" w:eastAsia="Arial" w:hAnsi="Arial" w:cs="Arial"/>
          <w:color w:val="000000"/>
        </w:rPr>
        <w:fldChar w:fldCharType="begin"/>
      </w:r>
      <w:r w:rsidR="008C4FED">
        <w:rPr>
          <w:rFonts w:ascii="Arial" w:eastAsia="Arial" w:hAnsi="Arial" w:cs="Arial"/>
          <w:color w:val="000000"/>
        </w:rPr>
        <w:instrText xml:space="preserve"> ADDIN EN.CITE &lt;EndNote&gt;&lt;Cite&gt;&lt;Author&gt;Ladnyj&lt;/Author&gt;&lt;Year&gt;1972&lt;/Year&gt;&lt;RecNum&gt;146&lt;/RecNum&gt;&lt;DisplayText&gt;(1)&lt;/DisplayText&gt;&lt;record&gt;&lt;rec-number&gt;146&lt;/rec-number&gt;&lt;foreign-keys&gt;&lt;key app="EN" db-id="2wdzxzpwrdes5xevdf1x0ssp99awrdrfz9wf" timestamp="1699800988"&gt;146&lt;/key&gt;&lt;/foreign-keys&gt;&lt;ref-type name="Journal Article"&gt;17&lt;/ref-type&gt;&lt;contributors&gt;&lt;authors&gt;&lt;author&gt;Ladnyj, I. D.&lt;/author&gt;&lt;author&gt;Ziegler, P.&lt;/author&gt;&lt;author&gt;Kima, E.&lt;/author&gt;&lt;/authors&gt;&lt;/contributors&gt;&lt;titles&gt;&lt;title&gt;A human infection caused by monkeypox virus in Basankusu Territory, Democratic Republic of the Congo&lt;/title&gt;&lt;secondary-title&gt;Bull World Health Organ&lt;/secondary-title&gt;&lt;/titles&gt;&lt;periodical&gt;&lt;full-title&gt;Bull World Health Organ&lt;/full-title&gt;&lt;/periodical&gt;&lt;pages&gt;593-7&lt;/pages&gt;&lt;volume&gt;46&lt;/volume&gt;&lt;number&gt;5&lt;/number&gt;&lt;edition&gt;1972/01/01&lt;/edition&gt;&lt;keywords&gt;&lt;keyword&gt;Adolescent&lt;/keyword&gt;&lt;keyword&gt;Child&lt;/keyword&gt;&lt;keyword&gt;Child, Preschool&lt;/keyword&gt;&lt;keyword&gt;Democratic Republic of the Congo&lt;/keyword&gt;&lt;keyword&gt;Diagnosis, Differential&lt;/keyword&gt;&lt;keyword&gt;Female&lt;/keyword&gt;&lt;keyword&gt;Humans&lt;/keyword&gt;&lt;keyword&gt;Infant&lt;/keyword&gt;&lt;keyword&gt;Male&lt;/keyword&gt;&lt;keyword&gt;Poxviridae Infections/*diagnosis&lt;/keyword&gt;&lt;keyword&gt;Smallpox/diagnosis/prevention &amp;amp; control&lt;/keyword&gt;&lt;keyword&gt;Vaccination&lt;/keyword&gt;&lt;/keywords&gt;&lt;dates&gt;&lt;year&gt;1972&lt;/year&gt;&lt;/dates&gt;&lt;isbn&gt;0042-9686 (Print)&amp;#xD;0042-9686 (Linking)&lt;/isbn&gt;&lt;accession-num&gt;4340218&lt;/accession-num&gt;&lt;urls&gt;&lt;related-urls&gt;&lt;url&gt;https://www.ncbi.nlm.nih.gov/pubmed/4340218&lt;/url&gt;&lt;/related-urls&gt;&lt;/urls&gt;&lt;custom2&gt;PMC2480792&lt;/custom2&gt;&lt;/record&gt;&lt;/Cite&gt;&lt;/EndNote&gt;</w:instrText>
      </w:r>
      <w:r w:rsidR="008C4FED">
        <w:rPr>
          <w:rFonts w:ascii="Arial" w:eastAsia="Arial" w:hAnsi="Arial" w:cs="Arial"/>
          <w:color w:val="000000"/>
        </w:rPr>
        <w:fldChar w:fldCharType="separate"/>
      </w:r>
      <w:r w:rsidR="008C4FED">
        <w:rPr>
          <w:rFonts w:ascii="Arial" w:eastAsia="Arial" w:hAnsi="Arial" w:cs="Arial"/>
          <w:noProof/>
          <w:color w:val="000000"/>
        </w:rPr>
        <w:t>(1)</w:t>
      </w:r>
      <w:r w:rsidR="008C4FED">
        <w:rPr>
          <w:rFonts w:ascii="Arial" w:eastAsia="Arial" w:hAnsi="Arial" w:cs="Arial"/>
          <w:color w:val="000000"/>
        </w:rPr>
        <w:fldChar w:fldCharType="end"/>
      </w:r>
      <w:r w:rsidR="008C4FED">
        <w:rPr>
          <w:rFonts w:ascii="Arial" w:eastAsia="Arial" w:hAnsi="Arial" w:cs="Arial"/>
          <w:color w:val="000000"/>
        </w:rPr>
        <w:t>.</w:t>
      </w:r>
      <w:r>
        <w:rPr>
          <w:rFonts w:ascii="Arial" w:eastAsia="Arial" w:hAnsi="Arial" w:cs="Arial"/>
          <w:color w:val="000000"/>
        </w:rPr>
        <w:t xml:space="preserve"> Since then, intermittent cases of infection have been reported in endemic countries, characterized by a febrile prodrome followed by vesiculopustular skin </w:t>
      </w:r>
      <w:sdt>
        <w:sdtPr>
          <w:tag w:val="goog_rdk_1"/>
          <w:id w:val="1081488368"/>
        </w:sdtPr>
        <w:sdtContent/>
      </w:sdt>
      <w:r>
        <w:rPr>
          <w:rFonts w:ascii="Arial" w:eastAsia="Arial" w:hAnsi="Arial" w:cs="Arial"/>
          <w:color w:val="000000"/>
        </w:rPr>
        <w:t>eruption</w:t>
      </w:r>
      <w:r w:rsidR="008C4FED">
        <w:rPr>
          <w:rFonts w:ascii="Arial" w:eastAsia="Arial" w:hAnsi="Arial" w:cs="Arial"/>
          <w:color w:val="000000"/>
        </w:rPr>
        <w:t xml:space="preserve">s </w:t>
      </w:r>
      <w:r w:rsidR="008C4FED">
        <w:rPr>
          <w:rFonts w:ascii="Arial" w:eastAsia="Arial" w:hAnsi="Arial" w:cs="Arial"/>
          <w:color w:val="000000"/>
        </w:rPr>
        <w:fldChar w:fldCharType="begin"/>
      </w:r>
      <w:r w:rsidR="008C4FED">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8C4FED">
        <w:rPr>
          <w:rFonts w:ascii="Arial" w:eastAsia="Arial" w:hAnsi="Arial" w:cs="Arial"/>
          <w:color w:val="000000"/>
        </w:rPr>
        <w:fldChar w:fldCharType="separate"/>
      </w:r>
      <w:r w:rsidR="008C4FED">
        <w:rPr>
          <w:rFonts w:ascii="Arial" w:eastAsia="Arial" w:hAnsi="Arial" w:cs="Arial"/>
          <w:noProof/>
          <w:color w:val="000000"/>
        </w:rPr>
        <w:t>(2)</w:t>
      </w:r>
      <w:r w:rsidR="008C4FED">
        <w:rPr>
          <w:rFonts w:ascii="Arial" w:eastAsia="Arial" w:hAnsi="Arial" w:cs="Arial"/>
          <w:color w:val="000000"/>
        </w:rPr>
        <w:fldChar w:fldCharType="end"/>
      </w:r>
      <w:r w:rsidR="008C4FED">
        <w:rPr>
          <w:rFonts w:ascii="Arial" w:eastAsia="Arial" w:hAnsi="Arial" w:cs="Arial"/>
          <w:color w:val="000000"/>
        </w:rPr>
        <w:t xml:space="preserve">. </w:t>
      </w:r>
      <w:r w:rsidR="008C4FED" w:rsidRPr="008C4FED">
        <w:rPr>
          <w:rFonts w:ascii="Arial" w:eastAsia="Arial" w:hAnsi="Arial" w:cs="Arial"/>
          <w:color w:val="000000"/>
        </w:rPr>
        <w:t>The is divided into two clades, clade I and clade II. Clade I ha</w:t>
      </w:r>
      <w:r w:rsidR="008C4FED">
        <w:rPr>
          <w:rFonts w:ascii="Arial" w:eastAsia="Arial" w:hAnsi="Arial" w:cs="Arial"/>
          <w:color w:val="000000"/>
        </w:rPr>
        <w:t xml:space="preserve">s </w:t>
      </w:r>
      <w:r w:rsidR="008C4FED" w:rsidRPr="008C4FED">
        <w:rPr>
          <w:rFonts w:ascii="Arial" w:eastAsia="Arial" w:hAnsi="Arial" w:cs="Arial"/>
          <w:color w:val="000000"/>
        </w:rPr>
        <w:t>historically been found in the Congo Basin, while clade II has historically been found in West Africa</w:t>
      </w:r>
      <w:r w:rsidR="008C4FED">
        <w:rPr>
          <w:rFonts w:ascii="Arial" w:eastAsia="Arial" w:hAnsi="Arial" w:cs="Arial"/>
          <w:color w:val="000000"/>
        </w:rPr>
        <w:t xml:space="preserve"> </w:t>
      </w:r>
      <w:r w:rsidR="008C4FED">
        <w:rPr>
          <w:rFonts w:ascii="Arial" w:eastAsia="Arial" w:hAnsi="Arial" w:cs="Arial"/>
          <w:color w:val="000000"/>
        </w:rPr>
        <w:fldChar w:fldCharType="begin">
          <w:fldData xml:space="preserve">PEVuZE5vdGU+PENpdGU+PEF1dGhvcj5IYXBwaTwvQXV0aG9yPjxZZWFyPjIwMjI8L1llYXI+PFJl
Y051bT4xNTA8L1JlY051bT48RGlzcGxheVRleHQ+KDMpPC9EaXNwbGF5VGV4dD48cmVjb3JkPjxy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8C4FED">
        <w:rPr>
          <w:rFonts w:ascii="Arial" w:eastAsia="Arial" w:hAnsi="Arial" w:cs="Arial"/>
          <w:color w:val="000000"/>
        </w:rPr>
        <w:instrText xml:space="preserve"> ADDIN EN.CITE </w:instrText>
      </w:r>
      <w:r w:rsidR="008C4FED">
        <w:rPr>
          <w:rFonts w:ascii="Arial" w:eastAsia="Arial" w:hAnsi="Arial" w:cs="Arial"/>
          <w:color w:val="000000"/>
        </w:rPr>
        <w:fldChar w:fldCharType="begin">
          <w:fldData xml:space="preserve">PEVuZE5vdGU+PENpdGU+PEF1dGhvcj5IYXBwaTwvQXV0aG9yPjxZZWFyPjIwMjI8L1llYXI+PFJl
Y051bT4xNTA8L1JlY051bT48RGlzcGxheVRleHQ+KDMpPC9EaXNwbGF5VGV4dD48cmVjb3JkPjxy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8C4FED">
        <w:rPr>
          <w:rFonts w:ascii="Arial" w:eastAsia="Arial" w:hAnsi="Arial" w:cs="Arial"/>
          <w:color w:val="000000"/>
        </w:rPr>
        <w:instrText xml:space="preserve"> ADDIN EN.CITE.DATA </w:instrText>
      </w:r>
      <w:r w:rsidR="008C4FED">
        <w:rPr>
          <w:rFonts w:ascii="Arial" w:eastAsia="Arial" w:hAnsi="Arial" w:cs="Arial"/>
          <w:color w:val="000000"/>
        </w:rPr>
      </w:r>
      <w:r w:rsidR="008C4FED">
        <w:rPr>
          <w:rFonts w:ascii="Arial" w:eastAsia="Arial" w:hAnsi="Arial" w:cs="Arial"/>
          <w:color w:val="000000"/>
        </w:rPr>
        <w:fldChar w:fldCharType="end"/>
      </w:r>
      <w:r w:rsidR="008C4FED">
        <w:rPr>
          <w:rFonts w:ascii="Arial" w:eastAsia="Arial" w:hAnsi="Arial" w:cs="Arial"/>
          <w:color w:val="000000"/>
        </w:rPr>
      </w:r>
      <w:r w:rsidR="008C4FED">
        <w:rPr>
          <w:rFonts w:ascii="Arial" w:eastAsia="Arial" w:hAnsi="Arial" w:cs="Arial"/>
          <w:color w:val="000000"/>
        </w:rPr>
        <w:fldChar w:fldCharType="separate"/>
      </w:r>
      <w:r w:rsidR="008C4FED">
        <w:rPr>
          <w:rFonts w:ascii="Arial" w:eastAsia="Arial" w:hAnsi="Arial" w:cs="Arial"/>
          <w:noProof/>
          <w:color w:val="000000"/>
        </w:rPr>
        <w:t>(3)</w:t>
      </w:r>
      <w:r w:rsidR="008C4FED">
        <w:rPr>
          <w:rFonts w:ascii="Arial" w:eastAsia="Arial" w:hAnsi="Arial" w:cs="Arial"/>
          <w:color w:val="000000"/>
        </w:rPr>
        <w:fldChar w:fldCharType="end"/>
      </w:r>
      <w:r w:rsidR="008C4FED">
        <w:rPr>
          <w:rFonts w:ascii="Arial" w:eastAsia="Arial" w:hAnsi="Arial" w:cs="Arial"/>
          <w:color w:val="000000"/>
        </w:rPr>
        <w:t xml:space="preserve">. </w:t>
      </w:r>
      <w:r w:rsidR="002C2792">
        <w:rPr>
          <w:rFonts w:ascii="Arial" w:eastAsia="Arial" w:hAnsi="Arial" w:cs="Arial"/>
          <w:color w:val="000000"/>
        </w:rPr>
        <w:t>Traditionally, t</w:t>
      </w:r>
      <w:r w:rsidR="002C2792" w:rsidRPr="002C2792">
        <w:rPr>
          <w:rFonts w:ascii="Arial" w:eastAsia="Arial" w:hAnsi="Arial" w:cs="Arial"/>
          <w:color w:val="000000"/>
        </w:rPr>
        <w:t xml:space="preserve">ransmission of </w:t>
      </w:r>
      <w:r w:rsidR="002C2792">
        <w:rPr>
          <w:rFonts w:ascii="Arial" w:eastAsia="Arial" w:hAnsi="Arial" w:cs="Arial"/>
          <w:color w:val="000000"/>
        </w:rPr>
        <w:t>mpox was thought to be primary acquired</w:t>
      </w:r>
      <w:r w:rsidR="002C2792" w:rsidRPr="002C2792">
        <w:rPr>
          <w:rFonts w:ascii="Arial" w:eastAsia="Arial" w:hAnsi="Arial" w:cs="Arial"/>
          <w:color w:val="000000"/>
        </w:rPr>
        <w:t xml:space="preserve"> from infected animals to humans via scratches or bites while hunting and preparing wild game or contact with infectious fomites</w:t>
      </w:r>
      <w:r w:rsidR="002C2792">
        <w:rPr>
          <w:rFonts w:ascii="Arial" w:eastAsia="Arial" w:hAnsi="Arial" w:cs="Arial"/>
          <w:color w:val="000000"/>
        </w:rPr>
        <w:t xml:space="preserve"> </w:t>
      </w:r>
      <w:r w:rsidR="002C2792">
        <w:rPr>
          <w:rFonts w:ascii="Arial" w:eastAsia="Arial" w:hAnsi="Arial" w:cs="Arial"/>
          <w:color w:val="000000"/>
        </w:rPr>
        <w:fldChar w:fldCharType="begin"/>
      </w:r>
      <w:r w:rsidR="002C2792">
        <w:rPr>
          <w:rFonts w:ascii="Arial" w:eastAsia="Arial" w:hAnsi="Arial" w:cs="Arial"/>
          <w:color w:val="000000"/>
        </w:rPr>
        <w:instrText xml:space="preserve"> ADDIN EN.CITE &lt;EndNote&gt;&lt;Cite&gt;&lt;Author&gt;Reynolds&lt;/Author&gt;&lt;Year&gt;2006&lt;/Year&gt;&lt;RecNum&gt;151&lt;/RecNum&gt;&lt;DisplayText&gt;(4)&lt;/DisplayText&gt;&lt;record&gt;&lt;rec-number&gt;151&lt;/rec-number&gt;&lt;foreign-keys&gt;&lt;key app="EN" db-id="2wdzxzpwrdes5xevdf1x0ssp99awrdrfz9wf" timestamp="1699803624"&gt;151&lt;/key&gt;&lt;/foreign-keys&gt;&lt;ref-type name="Journal Article"&gt;17&lt;/ref-type&gt;&lt;contributors&gt;&lt;authors&gt;&lt;author&gt;Reynolds, M. G.&lt;/author&gt;&lt;author&gt;Yorita, K. L.&lt;/author&gt;&lt;author&gt;Kuehnert, M. J.&lt;/author&gt;&lt;author&gt;Davidson, W. B.&lt;/author&gt;&lt;author&gt;Huhn, G. D.&lt;/author&gt;&lt;author&gt;Holman, R. C.&lt;/author&gt;&lt;author&gt;Damon, I. K.&lt;/author&gt;&lt;/authors&gt;&lt;/contributors&gt;&lt;auth-address&gt;Centers for Disease Control and Prevention, Division of Viral and Rickettsial Diseases, Atlanta, GA 30333, USA. nzr6@cdc.gov&lt;/auth-address&gt;&lt;titles&gt;&lt;title&gt;Clinical manifestations of human monkeypox influenced by route of infection&lt;/title&gt;&lt;secondary-title&gt;J Infect Dis&lt;/secondary-title&gt;&lt;/titles&gt;&lt;periodical&gt;&lt;full-title&gt;J Infect Dis&lt;/full-title&gt;&lt;/periodical&gt;&lt;pages&gt;773-80&lt;/pages&gt;&lt;volume&gt;194&lt;/volume&gt;&lt;number&gt;6&lt;/number&gt;&lt;edition&gt;2006/08/31&lt;/edition&gt;&lt;keywords&gt;&lt;keyword&gt;Animals&lt;/keyword&gt;&lt;keyword&gt;Disease Progression&lt;/keyword&gt;&lt;keyword&gt;Female&lt;/keyword&gt;&lt;keyword&gt;Humans&lt;/keyword&gt;&lt;keyword&gt;Male&lt;/keyword&gt;&lt;keyword&gt;Monkeypox/*physiopathology/*transmission/virology&lt;/keyword&gt;&lt;keyword&gt;Monkeypox virus/*pathogenicity&lt;/keyword&gt;&lt;keyword&gt;Retrospective Studies&lt;/keyword&gt;&lt;keyword&gt;Sciuridae/virology&lt;/keyword&gt;&lt;keyword&gt;Time Factors&lt;/keyword&gt;&lt;keyword&gt;United States&lt;/keyword&gt;&lt;keyword&gt;Wounds and Injuries/virology&lt;/keyword&gt;&lt;keyword&gt;Zoonoses&lt;/keyword&gt;&lt;/keywords&gt;&lt;dates&gt;&lt;year&gt;2006&lt;/year&gt;&lt;pub-dates&gt;&lt;date&gt;Sep 15&lt;/date&gt;&lt;/pub-dates&gt;&lt;/dates&gt;&lt;isbn&gt;0022-1899 (Print)&amp;#xD;0022-1899 (Linking)&lt;/isbn&gt;&lt;accession-num&gt;16941343&lt;/accession-num&gt;&lt;urls&gt;&lt;related-urls&gt;&lt;url&gt;https://www.ncbi.nlm.nih.gov/pubmed/16941343&lt;/url&gt;&lt;/related-urls&gt;&lt;/urls&gt;&lt;electronic-resource-num&gt;10.1086/505880&lt;/electronic-resource-num&gt;&lt;/record&gt;&lt;/Cite&gt;&lt;/EndNote&gt;</w:instrText>
      </w:r>
      <w:r w:rsidR="002C2792">
        <w:rPr>
          <w:rFonts w:ascii="Arial" w:eastAsia="Arial" w:hAnsi="Arial" w:cs="Arial"/>
          <w:color w:val="000000"/>
        </w:rPr>
        <w:fldChar w:fldCharType="separate"/>
      </w:r>
      <w:r w:rsidR="002C2792">
        <w:rPr>
          <w:rFonts w:ascii="Arial" w:eastAsia="Arial" w:hAnsi="Arial" w:cs="Arial"/>
          <w:noProof/>
          <w:color w:val="000000"/>
        </w:rPr>
        <w:t>(4)</w:t>
      </w:r>
      <w:r w:rsidR="002C2792">
        <w:rPr>
          <w:rFonts w:ascii="Arial" w:eastAsia="Arial" w:hAnsi="Arial" w:cs="Arial"/>
          <w:color w:val="000000"/>
        </w:rPr>
        <w:fldChar w:fldCharType="end"/>
      </w:r>
      <w:r w:rsidR="002C2792">
        <w:rPr>
          <w:rFonts w:ascii="Arial" w:eastAsia="Arial" w:hAnsi="Arial" w:cs="Arial"/>
          <w:color w:val="000000"/>
        </w:rPr>
        <w:t>. T</w:t>
      </w:r>
      <w:r w:rsidR="002C2792" w:rsidRPr="002C2792">
        <w:rPr>
          <w:rFonts w:ascii="Arial" w:eastAsia="Arial" w:hAnsi="Arial" w:cs="Arial"/>
          <w:color w:val="000000"/>
        </w:rPr>
        <w:t>he animal reservoir(s) is</w:t>
      </w:r>
      <w:r w:rsidR="002C2792">
        <w:rPr>
          <w:rFonts w:ascii="Arial" w:eastAsia="Arial" w:hAnsi="Arial" w:cs="Arial"/>
          <w:color w:val="000000"/>
        </w:rPr>
        <w:t xml:space="preserve"> still</w:t>
      </w:r>
      <w:r w:rsidR="002C2792" w:rsidRPr="002C2792">
        <w:rPr>
          <w:rFonts w:ascii="Arial" w:eastAsia="Arial" w:hAnsi="Arial" w:cs="Arial"/>
          <w:color w:val="000000"/>
        </w:rPr>
        <w:t xml:space="preserve"> unknown, </w:t>
      </w:r>
      <w:r w:rsidR="002C2792">
        <w:rPr>
          <w:rFonts w:ascii="Arial" w:eastAsia="Arial" w:hAnsi="Arial" w:cs="Arial"/>
          <w:color w:val="000000"/>
        </w:rPr>
        <w:t xml:space="preserve">but </w:t>
      </w:r>
      <w:r w:rsidR="002C2792" w:rsidRPr="002C2792">
        <w:rPr>
          <w:rFonts w:ascii="Arial" w:eastAsia="Arial" w:hAnsi="Arial" w:cs="Arial"/>
          <w:color w:val="000000"/>
        </w:rPr>
        <w:t xml:space="preserve">small mammals including rodents </w:t>
      </w:r>
      <w:r w:rsidR="002C2792">
        <w:rPr>
          <w:rFonts w:ascii="Arial" w:eastAsia="Arial" w:hAnsi="Arial" w:cs="Arial"/>
          <w:color w:val="000000"/>
        </w:rPr>
        <w:t xml:space="preserve">could </w:t>
      </w:r>
      <w:r w:rsidR="002C2792" w:rsidRPr="002C2792">
        <w:rPr>
          <w:rFonts w:ascii="Arial" w:eastAsia="Arial" w:hAnsi="Arial" w:cs="Arial"/>
          <w:color w:val="000000"/>
        </w:rPr>
        <w:t>play a role in the maintenance and spread of the viru</w:t>
      </w:r>
      <w:r w:rsidR="002C2792">
        <w:rPr>
          <w:rFonts w:ascii="Arial" w:eastAsia="Arial" w:hAnsi="Arial" w:cs="Arial"/>
          <w:color w:val="000000"/>
        </w:rPr>
        <w:t xml:space="preserve">s </w:t>
      </w:r>
      <w:r w:rsidR="002C2792">
        <w:rPr>
          <w:rFonts w:ascii="Arial" w:eastAsia="Arial" w:hAnsi="Arial" w:cs="Arial"/>
          <w:color w:val="000000"/>
        </w:rPr>
        <w:fldChar w:fldCharType="begin"/>
      </w:r>
      <w:r w:rsidR="002C2792">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2C2792">
        <w:rPr>
          <w:rFonts w:ascii="Arial" w:eastAsia="Arial" w:hAnsi="Arial" w:cs="Arial"/>
          <w:color w:val="000000"/>
        </w:rPr>
        <w:fldChar w:fldCharType="separate"/>
      </w:r>
      <w:r w:rsidR="002C2792">
        <w:rPr>
          <w:rFonts w:ascii="Arial" w:eastAsia="Arial" w:hAnsi="Arial" w:cs="Arial"/>
          <w:noProof/>
          <w:color w:val="000000"/>
        </w:rPr>
        <w:t>(2)</w:t>
      </w:r>
      <w:r w:rsidR="002C2792">
        <w:rPr>
          <w:rFonts w:ascii="Arial" w:eastAsia="Arial" w:hAnsi="Arial" w:cs="Arial"/>
          <w:color w:val="000000"/>
        </w:rPr>
        <w:fldChar w:fldCharType="end"/>
      </w:r>
      <w:r w:rsidR="002C2792">
        <w:rPr>
          <w:rFonts w:ascii="Arial" w:eastAsia="Arial" w:hAnsi="Arial" w:cs="Arial"/>
          <w:color w:val="000000"/>
        </w:rPr>
        <w:t xml:space="preserve">. Nowadays, it is known that, after </w:t>
      </w:r>
      <w:r w:rsidR="002C2792" w:rsidRPr="002C2792">
        <w:rPr>
          <w:rFonts w:ascii="Arial" w:eastAsia="Arial" w:hAnsi="Arial" w:cs="Arial"/>
          <w:color w:val="000000"/>
        </w:rPr>
        <w:t>one or more spillover events from the reservoir, human-to-human transmission can occur through close contact with infectious material from skin lesions, respiratory secretions during prolonged face-to-face contact, and fomites</w:t>
      </w:r>
      <w:r w:rsidR="002C2792">
        <w:rPr>
          <w:rFonts w:ascii="Arial" w:eastAsia="Arial" w:hAnsi="Arial" w:cs="Arial"/>
          <w:color w:val="000000"/>
        </w:rPr>
        <w:t xml:space="preserve"> </w:t>
      </w:r>
      <w:r w:rsidR="002C2792">
        <w:rPr>
          <w:rFonts w:ascii="Arial" w:eastAsia="Arial" w:hAnsi="Arial" w:cs="Arial"/>
          <w:color w:val="000000"/>
        </w:rPr>
        <w:fldChar w:fldCharType="begin"/>
      </w:r>
      <w:r w:rsidR="002C2792">
        <w:rPr>
          <w:rFonts w:ascii="Arial" w:eastAsia="Arial" w:hAnsi="Arial" w:cs="Arial"/>
          <w:color w:val="000000"/>
        </w:rPr>
        <w:instrText xml:space="preserve"> ADDIN EN.CITE &lt;EndNote&gt;&lt;Cite&gt;&lt;RecNum&gt;153&lt;/RecNum&gt;&lt;DisplayText&gt;(5)&lt;/DisplayText&gt;&lt;record&gt;&lt;rec-number&gt;153&lt;/rec-number&gt;&lt;foreign-keys&gt;&lt;key app="EN" db-id="2wdzxzpwrdes5xevdf1x0ssp99awrdrfz9wf" timestamp="1699803936"&gt;153&lt;/key&gt;&lt;/foreign-keys&gt;&lt;ref-type name="Journal Article"&gt;17&lt;/ref-type&gt;&lt;contributors&gt;&lt;/contributors&gt;&lt;titles&gt;&lt;title&gt;World Health Organization Regional Office for Europe and European Centre for Disease Prevention and Control, 2022. Interim advice for public health authorities on summer events during the monkeypox outbreak in Europe, 2022. Available at: https://www.ecdc.europa.eu/sites/default/files/documents/Interim-advice-for-public-health-authorities-on-summer-events-mpx.pdf. Accessed November 12, 2023.&lt;/title&gt;&lt;/titles&gt;&lt;dates&gt;&lt;/dates&gt;&lt;urls&gt;&lt;/urls&gt;&lt;/record&gt;&lt;/Cite&gt;&lt;/EndNote&gt;</w:instrText>
      </w:r>
      <w:r w:rsidR="002C2792">
        <w:rPr>
          <w:rFonts w:ascii="Arial" w:eastAsia="Arial" w:hAnsi="Arial" w:cs="Arial"/>
          <w:color w:val="000000"/>
        </w:rPr>
        <w:fldChar w:fldCharType="separate"/>
      </w:r>
      <w:r w:rsidR="002C2792">
        <w:rPr>
          <w:rFonts w:ascii="Arial" w:eastAsia="Arial" w:hAnsi="Arial" w:cs="Arial"/>
          <w:noProof/>
          <w:color w:val="000000"/>
        </w:rPr>
        <w:t>(5)</w:t>
      </w:r>
      <w:r w:rsidR="002C2792">
        <w:rPr>
          <w:rFonts w:ascii="Arial" w:eastAsia="Arial" w:hAnsi="Arial" w:cs="Arial"/>
          <w:color w:val="000000"/>
        </w:rPr>
        <w:fldChar w:fldCharType="end"/>
      </w:r>
      <w:r w:rsidR="002C2792">
        <w:rPr>
          <w:rFonts w:ascii="Arial" w:eastAsia="Arial" w:hAnsi="Arial" w:cs="Arial"/>
          <w:color w:val="000000"/>
        </w:rPr>
        <w:t xml:space="preserve">. </w:t>
      </w:r>
    </w:p>
    <w:p w14:paraId="0000000C" w14:textId="74F3FF0B" w:rsidR="00986E99" w:rsidRDefault="00000000" w:rsidP="0012004C">
      <w:pPr>
        <w:spacing w:after="720" w:line="480" w:lineRule="auto"/>
        <w:jc w:val="both"/>
        <w:rPr>
          <w:rFonts w:ascii="Arial" w:eastAsia="Arial" w:hAnsi="Arial" w:cs="Arial"/>
          <w:b/>
          <w:color w:val="000000"/>
        </w:rPr>
      </w:pPr>
      <w:r>
        <w:rPr>
          <w:rFonts w:ascii="Arial" w:eastAsia="Arial" w:hAnsi="Arial" w:cs="Arial"/>
          <w:color w:val="000000"/>
        </w:rPr>
        <w:t>In 2022–2023, the largest outbreak of mpox in history occurred. As of October 2023, Mpox has spread across 115 countries with more than 9</w:t>
      </w:r>
      <w:r w:rsidR="008C4FED">
        <w:rPr>
          <w:rFonts w:ascii="Arial" w:eastAsia="Arial" w:hAnsi="Arial" w:cs="Arial"/>
          <w:color w:val="000000"/>
        </w:rPr>
        <w:t>1</w:t>
      </w:r>
      <w:r>
        <w:rPr>
          <w:rFonts w:ascii="Arial" w:eastAsia="Arial" w:hAnsi="Arial" w:cs="Arial"/>
          <w:color w:val="000000"/>
        </w:rPr>
        <w:t>,000 confirmed cases an</w:t>
      </w:r>
      <w:r>
        <w:rPr>
          <w:rFonts w:ascii="Arial" w:eastAsia="Arial" w:hAnsi="Arial" w:cs="Arial"/>
        </w:rPr>
        <w:t xml:space="preserve">d 157 deaths </w:t>
      </w:r>
      <w:sdt>
        <w:sdtPr>
          <w:tag w:val="goog_rdk_2"/>
          <w:id w:val="-1089303487"/>
        </w:sdtPr>
        <w:sdtContent/>
      </w:sdt>
      <w:r>
        <w:rPr>
          <w:rFonts w:ascii="Arial" w:eastAsia="Arial" w:hAnsi="Arial" w:cs="Arial"/>
        </w:rPr>
        <w:t>worldwide</w:t>
      </w:r>
      <w:r w:rsidR="008C4FED">
        <w:rPr>
          <w:rFonts w:ascii="Arial" w:eastAsia="Arial" w:hAnsi="Arial" w:cs="Arial"/>
        </w:rPr>
        <w:t xml:space="preserve"> </w:t>
      </w:r>
      <w:r w:rsidR="008C4FED">
        <w:rPr>
          <w:rFonts w:ascii="Arial" w:eastAsia="Arial" w:hAnsi="Arial" w:cs="Arial"/>
        </w:rPr>
        <w:fldChar w:fldCharType="begin"/>
      </w:r>
      <w:r w:rsidR="002C2792">
        <w:rPr>
          <w:rFonts w:ascii="Arial" w:eastAsia="Arial" w:hAnsi="Arial" w:cs="Arial"/>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8C4FED">
        <w:rPr>
          <w:rFonts w:ascii="Arial" w:eastAsia="Arial" w:hAnsi="Arial" w:cs="Arial"/>
        </w:rPr>
        <w:fldChar w:fldCharType="separate"/>
      </w:r>
      <w:r w:rsidR="002C2792">
        <w:rPr>
          <w:rFonts w:ascii="Arial" w:eastAsia="Arial" w:hAnsi="Arial" w:cs="Arial"/>
          <w:noProof/>
        </w:rPr>
        <w:t>(6)</w:t>
      </w:r>
      <w:r w:rsidR="008C4FED">
        <w:rPr>
          <w:rFonts w:ascii="Arial" w:eastAsia="Arial" w:hAnsi="Arial" w:cs="Arial"/>
        </w:rPr>
        <w:fldChar w:fldCharType="end"/>
      </w:r>
      <w:r w:rsidR="008C4FED">
        <w:rPr>
          <w:rFonts w:ascii="Arial" w:eastAsia="Arial" w:hAnsi="Arial" w:cs="Arial"/>
        </w:rPr>
        <w:t xml:space="preserve">. </w:t>
      </w:r>
      <w:r>
        <w:rPr>
          <w:rFonts w:ascii="Arial" w:eastAsia="Arial" w:hAnsi="Arial" w:cs="Arial"/>
        </w:rPr>
        <w:t xml:space="preserve">Compared to previous mpox outbreaks, the current outbreak has shown some critical differences related to modes of transmission, clinical presentation, and population at risk </w:t>
      </w:r>
      <w:r w:rsidR="008C4FED">
        <w:rPr>
          <w:rFonts w:ascii="Arial" w:eastAsia="Arial" w:hAnsi="Arial" w:cs="Arial"/>
        </w:rPr>
        <w:fldChar w:fldCharType="begin">
          <w:fldData xml:space="preserve">PEVuZE5vdGU+PENpdGU+PEF1dGhvcj5CdW5nZTwvQXV0aG9yPjxZZWFyPjIwMjI8L1llYXI+PFJl
Y051bT42PC9SZWNOdW0+PERpc3BsYXlUZXh0Pig3KTwvRGlzcGxheVRleHQ+PHJlY29yZD48cmVj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2C2792">
        <w:rPr>
          <w:rFonts w:ascii="Arial" w:eastAsia="Arial" w:hAnsi="Arial" w:cs="Arial"/>
        </w:rPr>
        <w:instrText xml:space="preserve"> ADDIN EN.CITE </w:instrText>
      </w:r>
      <w:r w:rsidR="002C2792">
        <w:rPr>
          <w:rFonts w:ascii="Arial" w:eastAsia="Arial" w:hAnsi="Arial" w:cs="Arial"/>
        </w:rPr>
        <w:fldChar w:fldCharType="begin">
          <w:fldData xml:space="preserve">PEVuZE5vdGU+PENpdGU+PEF1dGhvcj5CdW5nZTwvQXV0aG9yPjxZZWFyPjIwMjI8L1llYXI+PFJl
Y051bT42PC9SZWNOdW0+PERpc3BsYXlUZXh0Pig3KTwvRGlzcGxheVRleHQ+PHJlY29yZD48cmVj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2C2792">
        <w:rPr>
          <w:rFonts w:ascii="Arial" w:eastAsia="Arial" w:hAnsi="Arial" w:cs="Arial"/>
        </w:rPr>
        <w:instrText xml:space="preserve"> ADDIN EN.CITE.DATA </w:instrText>
      </w:r>
      <w:r w:rsidR="002C2792">
        <w:rPr>
          <w:rFonts w:ascii="Arial" w:eastAsia="Arial" w:hAnsi="Arial" w:cs="Arial"/>
        </w:rPr>
      </w:r>
      <w:r w:rsidR="002C2792">
        <w:rPr>
          <w:rFonts w:ascii="Arial" w:eastAsia="Arial" w:hAnsi="Arial" w:cs="Arial"/>
        </w:rPr>
        <w:fldChar w:fldCharType="end"/>
      </w:r>
      <w:r w:rsidR="008C4FED">
        <w:rPr>
          <w:rFonts w:ascii="Arial" w:eastAsia="Arial" w:hAnsi="Arial" w:cs="Arial"/>
        </w:rPr>
      </w:r>
      <w:r w:rsidR="008C4FED">
        <w:rPr>
          <w:rFonts w:ascii="Arial" w:eastAsia="Arial" w:hAnsi="Arial" w:cs="Arial"/>
        </w:rPr>
        <w:fldChar w:fldCharType="separate"/>
      </w:r>
      <w:r w:rsidR="002C2792">
        <w:rPr>
          <w:rFonts w:ascii="Arial" w:eastAsia="Arial" w:hAnsi="Arial" w:cs="Arial"/>
          <w:noProof/>
        </w:rPr>
        <w:t>(7)</w:t>
      </w:r>
      <w:r w:rsidR="008C4FED">
        <w:rPr>
          <w:rFonts w:ascii="Arial" w:eastAsia="Arial" w:hAnsi="Arial" w:cs="Arial"/>
        </w:rPr>
        <w:fldChar w:fldCharType="end"/>
      </w:r>
      <w:r w:rsidR="008C4FED">
        <w:rPr>
          <w:rFonts w:ascii="Arial" w:eastAsia="Arial" w:hAnsi="Arial" w:cs="Arial"/>
        </w:rPr>
        <w:t xml:space="preserve">. </w:t>
      </w:r>
      <w:proofErr w:type="gramStart"/>
      <w:r>
        <w:rPr>
          <w:rFonts w:ascii="Arial" w:eastAsia="Arial" w:hAnsi="Arial" w:cs="Arial"/>
        </w:rPr>
        <w:t>The majority of</w:t>
      </w:r>
      <w:proofErr w:type="gramEnd"/>
      <w:r>
        <w:rPr>
          <w:rFonts w:ascii="Arial" w:eastAsia="Arial" w:hAnsi="Arial" w:cs="Arial"/>
        </w:rPr>
        <w:t xml:space="preserve"> cases include men who report male to male sexual contact, and the most common form of transmission </w:t>
      </w:r>
      <w:r>
        <w:rPr>
          <w:rFonts w:ascii="Arial" w:eastAsia="Arial" w:hAnsi="Arial" w:cs="Arial"/>
        </w:rPr>
        <w:lastRenderedPageBreak/>
        <w:t xml:space="preserve">is skin-to-skin contact </w:t>
      </w:r>
      <w:r>
        <w:rPr>
          <w:rFonts w:ascii="Arial" w:eastAsia="Arial" w:hAnsi="Arial" w:cs="Arial"/>
          <w:color w:val="000000"/>
        </w:rPr>
        <w:t xml:space="preserve">during sexual </w:t>
      </w:r>
      <w:sdt>
        <w:sdtPr>
          <w:tag w:val="goog_rdk_3"/>
          <w:id w:val="-1390807977"/>
        </w:sdtPr>
        <w:sdtContent/>
      </w:sdt>
      <w:r>
        <w:rPr>
          <w:rFonts w:ascii="Arial" w:eastAsia="Arial" w:hAnsi="Arial" w:cs="Arial"/>
          <w:color w:val="000000"/>
        </w:rPr>
        <w:t>encounters</w:t>
      </w:r>
      <w:r w:rsidR="008C4FED">
        <w:rPr>
          <w:rFonts w:ascii="Arial" w:eastAsia="Arial" w:hAnsi="Arial" w:cs="Arial"/>
          <w:color w:val="000000"/>
        </w:rPr>
        <w:t xml:space="preserve"> </w:t>
      </w:r>
      <w:r w:rsidR="008C4FED">
        <w:rPr>
          <w:rFonts w:ascii="Arial" w:eastAsia="Arial" w:hAnsi="Arial" w:cs="Arial"/>
          <w:color w:val="000000"/>
        </w:rPr>
        <w:fldChar w:fldCharType="begin">
          <w:fldData xml:space="preserve">PEVuZE5vdGU+PENpdGU+PEF1dGhvcj5QaGlscG90dDwvQXV0aG9yPjxZZWFyPjIwMjI8L1llYXI+
PFJlY051bT4xNDk8L1JlY051bT48RGlzcGxheVRleHQ+KDgpPC9EaXNwbGF5VGV4dD48cmVjb3Jk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2C2792">
        <w:rPr>
          <w:rFonts w:ascii="Arial" w:eastAsia="Arial" w:hAnsi="Arial" w:cs="Arial"/>
          <w:color w:val="000000"/>
        </w:rPr>
        <w:instrText xml:space="preserve"> ADDIN EN.CITE </w:instrText>
      </w:r>
      <w:r w:rsidR="002C2792">
        <w:rPr>
          <w:rFonts w:ascii="Arial" w:eastAsia="Arial" w:hAnsi="Arial" w:cs="Arial"/>
          <w:color w:val="000000"/>
        </w:rPr>
        <w:fldChar w:fldCharType="begin">
          <w:fldData xml:space="preserve">PEVuZE5vdGU+PENpdGU+PEF1dGhvcj5QaGlscG90dDwvQXV0aG9yPjxZZWFyPjIwMjI8L1llYXI+
PFJlY051bT4xNDk8L1JlY051bT48RGlzcGxheVRleHQ+KDgpPC9EaXNwbGF5VGV4dD48cmVjb3Jk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2C2792">
        <w:rPr>
          <w:rFonts w:ascii="Arial" w:eastAsia="Arial" w:hAnsi="Arial" w:cs="Arial"/>
          <w:color w:val="000000"/>
        </w:rPr>
        <w:instrText xml:space="preserve"> ADDIN EN.CITE.DATA </w:instrText>
      </w:r>
      <w:r w:rsidR="002C2792">
        <w:rPr>
          <w:rFonts w:ascii="Arial" w:eastAsia="Arial" w:hAnsi="Arial" w:cs="Arial"/>
          <w:color w:val="000000"/>
        </w:rPr>
      </w:r>
      <w:r w:rsidR="002C2792">
        <w:rPr>
          <w:rFonts w:ascii="Arial" w:eastAsia="Arial" w:hAnsi="Arial" w:cs="Arial"/>
          <w:color w:val="000000"/>
        </w:rPr>
        <w:fldChar w:fldCharType="end"/>
      </w:r>
      <w:r w:rsidR="008C4FED">
        <w:rPr>
          <w:rFonts w:ascii="Arial" w:eastAsia="Arial" w:hAnsi="Arial" w:cs="Arial"/>
          <w:color w:val="000000"/>
        </w:rPr>
      </w:r>
      <w:r w:rsidR="008C4FED">
        <w:rPr>
          <w:rFonts w:ascii="Arial" w:eastAsia="Arial" w:hAnsi="Arial" w:cs="Arial"/>
          <w:color w:val="000000"/>
        </w:rPr>
        <w:fldChar w:fldCharType="separate"/>
      </w:r>
      <w:r w:rsidR="002C2792">
        <w:rPr>
          <w:rFonts w:ascii="Arial" w:eastAsia="Arial" w:hAnsi="Arial" w:cs="Arial"/>
          <w:noProof/>
          <w:color w:val="000000"/>
        </w:rPr>
        <w:t>(8)</w:t>
      </w:r>
      <w:r w:rsidR="008C4FED">
        <w:rPr>
          <w:rFonts w:ascii="Arial" w:eastAsia="Arial" w:hAnsi="Arial" w:cs="Arial"/>
          <w:color w:val="000000"/>
        </w:rPr>
        <w:fldChar w:fldCharType="end"/>
      </w:r>
      <w:r>
        <w:rPr>
          <w:rFonts w:ascii="Arial" w:eastAsia="Arial" w:hAnsi="Arial" w:cs="Arial"/>
          <w:color w:val="000000"/>
        </w:rPr>
        <w:t xml:space="preserve">. Most cases reported globally are in the Americas and Europe, with more severe cases related to immunosuppressive conditions such as HIV </w:t>
      </w:r>
      <w:r w:rsidR="008C4FED">
        <w:rPr>
          <w:rFonts w:ascii="Arial" w:eastAsia="Arial" w:hAnsi="Arial" w:cs="Arial"/>
          <w:color w:val="000000"/>
        </w:rPr>
        <w:fldChar w:fldCharType="begin"/>
      </w:r>
      <w:r w:rsidR="002C2792">
        <w:rPr>
          <w:rFonts w:ascii="Arial" w:eastAsia="Arial" w:hAnsi="Arial" w:cs="Arial"/>
          <w:color w:val="000000"/>
        </w:rPr>
        <w:instrText xml:space="preserve"> ADDIN EN.CITE &lt;EndNote&gt;&lt;Cite&gt;&lt;Author&gt;Callaby&lt;/Author&gt;&lt;Year&gt;2023&lt;/Year&gt;&lt;RecNum&gt;127&lt;/RecNum&gt;&lt;DisplayText&gt;(9)&lt;/DisplayText&gt;&lt;record&gt;&lt;rec-number&gt;127&lt;/rec-number&gt;&lt;foreign-keys&gt;&lt;key app="EN" db-id="2wdzxzpwrdes5xevdf1x0ssp99awrdrfz9wf" timestamp="1695138030"&gt;127&lt;/key&gt;&lt;/foreign-keys&gt;&lt;ref-type name="Journal Article"&gt;17&lt;/ref-type&gt;&lt;contributors&gt;&lt;authors&gt;&lt;author&gt;Callaby, H.&lt;/author&gt;&lt;author&gt;Gordon, N. C.&lt;/author&gt;&lt;/authors&gt;&lt;/contributors&gt;&lt;auth-address&gt;NHS Grampian, Aberdeen Royal Infirmary, Aberdeen, UK; UK Health Security Agency Rare and Imported Pathogens Laboratory, Porton Down SP4 0JG, UK.&amp;#xD;UK Health Security Agency Rare and Imported Pathogens Laboratory, Porton Down SP4 0JG, UK. Electronic address: claire.gordon@ukhsa.gov.uk.&lt;/auth-address&gt;&lt;titles&gt;&lt;title&gt;Mpox: evidence for strengthening and sustaining global surveillance&lt;/title&gt;&lt;secondary-title&gt;Lancet Glob Health&lt;/secondary-title&gt;&lt;/titles&gt;&lt;periodical&gt;&lt;full-title&gt;Lancet Glob Health&lt;/full-title&gt;&lt;/periodical&gt;&lt;pages&gt;e983-e984&lt;/pages&gt;&lt;volume&gt;11&lt;/volume&gt;&lt;number&gt;7&lt;/number&gt;&lt;edition&gt;2023/06/23&lt;/edition&gt;&lt;keywords&gt;&lt;keyword&gt;Humans&lt;/keyword&gt;&lt;keyword&gt;*Monkeypox&lt;/keyword&gt;&lt;keyword&gt;Public Health Surveillance&lt;/keyword&gt;&lt;/keywords&gt;&lt;dates&gt;&lt;year&gt;2023&lt;/year&gt;&lt;pub-dates&gt;&lt;date&gt;Jul&lt;/date&gt;&lt;/pub-dates&gt;&lt;/dates&gt;&lt;isbn&gt;2214-109X (Electronic)&amp;#xD;2214-109X (Linking)&lt;/isbn&gt;&lt;accession-num&gt;37349040&lt;/accession-num&gt;&lt;urls&gt;&lt;related-urls&gt;&lt;url&gt;https://www.ncbi.nlm.nih.gov/pubmed/37349040&lt;/url&gt;&lt;/related-urls&gt;&lt;/urls&gt;&lt;electronic-resource-num&gt;10.1016/S2214-109X(23)00241-3&lt;/electronic-resource-num&gt;&lt;/record&gt;&lt;/Cite&gt;&lt;/EndNote&gt;</w:instrText>
      </w:r>
      <w:r w:rsidR="008C4FED">
        <w:rPr>
          <w:rFonts w:ascii="Arial" w:eastAsia="Arial" w:hAnsi="Arial" w:cs="Arial"/>
          <w:color w:val="000000"/>
        </w:rPr>
        <w:fldChar w:fldCharType="separate"/>
      </w:r>
      <w:r w:rsidR="002C2792">
        <w:rPr>
          <w:rFonts w:ascii="Arial" w:eastAsia="Arial" w:hAnsi="Arial" w:cs="Arial"/>
          <w:noProof/>
          <w:color w:val="000000"/>
        </w:rPr>
        <w:t>(9)</w:t>
      </w:r>
      <w:r w:rsidR="008C4FED">
        <w:rPr>
          <w:rFonts w:ascii="Arial" w:eastAsia="Arial" w:hAnsi="Arial" w:cs="Arial"/>
          <w:color w:val="000000"/>
        </w:rPr>
        <w:fldChar w:fldCharType="end"/>
      </w:r>
      <w:r>
        <w:rPr>
          <w:rFonts w:ascii="Arial" w:eastAsia="Arial" w:hAnsi="Arial" w:cs="Arial"/>
          <w:color w:val="000000"/>
        </w:rPr>
        <w:t>, who may benefit from antiviral treatment in some cases</w:t>
      </w:r>
      <w:r w:rsidR="008C4FED">
        <w:rPr>
          <w:rFonts w:ascii="Arial" w:eastAsia="Arial" w:hAnsi="Arial" w:cs="Arial"/>
          <w:color w:val="000000"/>
        </w:rPr>
        <w:t xml:space="preserve"> </w:t>
      </w:r>
      <w:r w:rsidR="008C4FED">
        <w:rPr>
          <w:rFonts w:ascii="Arial" w:eastAsia="Arial" w:hAnsi="Arial" w:cs="Arial"/>
          <w:color w:val="000000"/>
        </w:rPr>
        <w:fldChar w:fldCharType="begin"/>
      </w:r>
      <w:r w:rsidR="002C2792">
        <w:rPr>
          <w:rFonts w:ascii="Arial" w:eastAsia="Arial" w:hAnsi="Arial" w:cs="Arial"/>
          <w:color w:val="000000"/>
        </w:rPr>
        <w:instrText xml:space="preserve"> ADDIN EN.CITE &lt;EndNote&gt;&lt;Cite&gt;&lt;RecNum&gt;66&lt;/RecNum&gt;&lt;DisplayText&gt;(10)&lt;/DisplayText&gt;&lt;record&gt;&lt;rec-number&gt;66&lt;/rec-number&gt;&lt;foreign-keys&gt;&lt;key app="EN" db-id="2wdzxzpwrdes5xevdf1x0ssp99awrdrfz9wf" timestamp="1668915231"&gt;66&lt;/key&gt;&lt;/foreign-keys&gt;&lt;ref-type name="Journal Article"&gt;17&lt;/ref-type&gt;&lt;contributors&gt;&lt;/contributors&gt;&lt;titles&gt;&lt;title&gt;Centers for Disease Control and Prevention (CDC). Treatment information for healthcare professionals [Internet] [cited 2023 Nov 12]. Available from: https://www.cdc.gov/poxvirus/monkeypox/clinicians/treatment.html&lt;/title&gt;&lt;/titles&gt;&lt;dates&gt;&lt;/dates&gt;&lt;urls&gt;&lt;/urls&gt;&lt;/record&gt;&lt;/Cite&gt;&lt;/EndNote&gt;</w:instrText>
      </w:r>
      <w:r w:rsidR="008C4FED">
        <w:rPr>
          <w:rFonts w:ascii="Arial" w:eastAsia="Arial" w:hAnsi="Arial" w:cs="Arial"/>
          <w:color w:val="000000"/>
        </w:rPr>
        <w:fldChar w:fldCharType="separate"/>
      </w:r>
      <w:r w:rsidR="002C2792">
        <w:rPr>
          <w:rFonts w:ascii="Arial" w:eastAsia="Arial" w:hAnsi="Arial" w:cs="Arial"/>
          <w:noProof/>
          <w:color w:val="000000"/>
        </w:rPr>
        <w:t>(10)</w:t>
      </w:r>
      <w:r w:rsidR="008C4FED">
        <w:rPr>
          <w:rFonts w:ascii="Arial" w:eastAsia="Arial" w:hAnsi="Arial" w:cs="Arial"/>
          <w:color w:val="000000"/>
        </w:rPr>
        <w:fldChar w:fldCharType="end"/>
      </w:r>
      <w:r>
        <w:rPr>
          <w:rFonts w:ascii="Arial" w:eastAsia="Arial" w:hAnsi="Arial" w:cs="Arial"/>
          <w:color w:val="000000"/>
        </w:rPr>
        <w:t xml:space="preserve">.  </w:t>
      </w:r>
      <w:sdt>
        <w:sdtPr>
          <w:tag w:val="goog_rdk_4"/>
          <w:id w:val="-1809858812"/>
        </w:sdtPr>
        <w:sdtContent/>
      </w:sdt>
      <w:r>
        <w:rPr>
          <w:rFonts w:ascii="Arial" w:eastAsia="Arial" w:hAnsi="Arial" w:cs="Arial"/>
          <w:color w:val="000000"/>
          <w:highlight w:val="white"/>
        </w:rPr>
        <w:t>In 2019, the US Food and Drug Administration (FDA) approved the modified vaccinia Ankara vaccine to prevent mpox infection, but as for antivirals, their availability in many regions is scarce</w:t>
      </w:r>
      <w:r w:rsidR="008C4FED">
        <w:rPr>
          <w:rFonts w:ascii="Arial" w:eastAsia="Arial" w:hAnsi="Arial" w:cs="Arial"/>
          <w:color w:val="000000"/>
          <w:highlight w:val="white"/>
        </w:rPr>
        <w:t xml:space="preserve"> </w:t>
      </w:r>
      <w:r w:rsidR="008C4FED">
        <w:rPr>
          <w:rFonts w:ascii="Arial" w:eastAsia="Arial" w:hAnsi="Arial" w:cs="Arial"/>
          <w:color w:val="000000"/>
          <w:highlight w:val="white"/>
        </w:rPr>
        <w:fldChar w:fldCharType="begin"/>
      </w:r>
      <w:r w:rsidR="002C2792">
        <w:rPr>
          <w:rFonts w:ascii="Arial" w:eastAsia="Arial" w:hAnsi="Arial" w:cs="Arial"/>
          <w:color w:val="000000"/>
          <w:highlight w:val="white"/>
        </w:rPr>
        <w:instrText xml:space="preserve"> ADDIN EN.CITE &lt;EndNote&gt;&lt;Cite&gt;&lt;RecNum&gt;70&lt;/RecNum&gt;&lt;DisplayText&gt;(11)&lt;/DisplayText&gt;&lt;record&gt;&lt;rec-number&gt;70&lt;/rec-number&gt;&lt;foreign-keys&gt;&lt;key app="EN" db-id="2wdzxzpwrdes5xevdf1x0ssp99awrdrfz9wf" timestamp="1668915557"&gt;70&lt;/key&gt;&lt;/foreign-keys&gt;&lt;ref-type name="Journal Article"&gt;17&lt;/ref-type&gt;&lt;contributors&gt;&lt;/contributors&gt;&lt;titles&gt;&lt;title&gt;Centers for Disease Control and Prevention (CDC). Interim clinical considerations for use of JYNNEOS and ACAM2000 vaccines during the 2022 U.S. Monkeypox outbreak [Internet]. Centers for Disease Control and Prevention. 2022 [cited 2022 Oct 6]. Available from: https://www.cdc.gov/poxvirus/monkeypox/health-departments/vaccine-considerations.html&lt;/title&gt;&lt;/titles&gt;&lt;dates&gt;&lt;/dates&gt;&lt;urls&gt;&lt;/urls&gt;&lt;/record&gt;&lt;/Cite&gt;&lt;/EndNote&gt;</w:instrText>
      </w:r>
      <w:r w:rsidR="008C4FED">
        <w:rPr>
          <w:rFonts w:ascii="Arial" w:eastAsia="Arial" w:hAnsi="Arial" w:cs="Arial"/>
          <w:color w:val="000000"/>
          <w:highlight w:val="white"/>
        </w:rPr>
        <w:fldChar w:fldCharType="separate"/>
      </w:r>
      <w:r w:rsidR="002C2792">
        <w:rPr>
          <w:rFonts w:ascii="Arial" w:eastAsia="Arial" w:hAnsi="Arial" w:cs="Arial"/>
          <w:noProof/>
          <w:color w:val="000000"/>
          <w:highlight w:val="white"/>
        </w:rPr>
        <w:t>(11)</w:t>
      </w:r>
      <w:r w:rsidR="008C4FED">
        <w:rPr>
          <w:rFonts w:ascii="Arial" w:eastAsia="Arial" w:hAnsi="Arial" w:cs="Arial"/>
          <w:color w:val="000000"/>
          <w:highlight w:val="white"/>
        </w:rPr>
        <w:fldChar w:fldCharType="end"/>
      </w:r>
      <w:r w:rsidR="00DE68FA">
        <w:rPr>
          <w:rFonts w:ascii="Arial" w:eastAsia="Arial" w:hAnsi="Arial" w:cs="Arial"/>
          <w:color w:val="000000"/>
        </w:rPr>
        <w:t xml:space="preserve">. </w:t>
      </w:r>
    </w:p>
    <w:p w14:paraId="0000000D" w14:textId="57C1775B" w:rsidR="00986E99" w:rsidRDefault="00000000">
      <w:pPr>
        <w:spacing w:after="720" w:line="480" w:lineRule="auto"/>
        <w:jc w:val="both"/>
        <w:rPr>
          <w:rFonts w:ascii="Arial" w:eastAsia="Arial" w:hAnsi="Arial" w:cs="Arial"/>
          <w:highlight w:val="white"/>
        </w:rPr>
      </w:pPr>
      <w:r>
        <w:rPr>
          <w:rFonts w:ascii="Arial" w:eastAsia="Arial" w:hAnsi="Arial" w:cs="Arial"/>
        </w:rPr>
        <w:t xml:space="preserve">Due to the </w:t>
      </w:r>
      <w:sdt>
        <w:sdtPr>
          <w:tag w:val="goog_rdk_5"/>
          <w:id w:val="1414969337"/>
        </w:sdtPr>
        <w:sdtContent/>
      </w:sdt>
      <w:r>
        <w:rPr>
          <w:rFonts w:ascii="Arial" w:eastAsia="Arial" w:hAnsi="Arial" w:cs="Arial"/>
        </w:rPr>
        <w:t xml:space="preserve">new mode of transmission and speed with which the outbreak spread, the Director-General of World Health Organization (WHO) declared mpox a Public Health Emergency of International Concern between July 2022 and May 2023 </w:t>
      </w:r>
      <w:r w:rsidR="00CD7417">
        <w:rPr>
          <w:rFonts w:ascii="Arial" w:eastAsia="Arial" w:hAnsi="Arial" w:cs="Arial"/>
        </w:rPr>
        <w:fldChar w:fldCharType="begin"/>
      </w:r>
      <w:r w:rsidR="00CD7417">
        <w:rPr>
          <w:rFonts w:ascii="Arial" w:eastAsia="Arial" w:hAnsi="Arial" w:cs="Arial"/>
        </w:rPr>
        <w:instrText xml:space="preserve"> ADDIN EN.CITE &lt;EndNote&gt;&lt;Cite&gt;&lt;RecNum&gt;125&lt;/RecNum&gt;&lt;DisplayText&gt;(12)&lt;/DisplayText&gt;&lt;record&gt;&lt;rec-number&gt;125&lt;/rec-number&gt;&lt;foreign-keys&gt;&lt;key app="EN" db-id="2wdzxzpwrdes5xevdf1x0ssp99awrdrfz9wf" timestamp="1695137806"&gt;125&lt;/key&gt;&lt;/foreign-keys&gt;&lt;ref-type name="Journal Article"&gt;17&lt;/ref-type&gt;&lt;contributors&gt;&lt;/contributors&gt;&lt;titles&gt;&lt;title&gt;Second meeting of the International Health Regulations (2005) (IHR) Emergency Committee regarding the multi-country outbreak of monkeypox. Geneva: World Health Organization; 2022 (https://www.who.int/ news/item/23-07-2022-second-meeting-of-the- international-health-regulations-(2005)-(ihr)- emergency-committee-regarding-the-multi- country-outbreak-of-monkeypox, accessed 19 September 2023).&lt;/title&gt;&lt;/titles&gt;&lt;dates&gt;&lt;/dates&gt;&lt;urls&gt;&lt;/urls&gt;&lt;/record&gt;&lt;/Cite&gt;&lt;/EndNote&gt;</w:instrText>
      </w:r>
      <w:r w:rsidR="00CD7417">
        <w:rPr>
          <w:rFonts w:ascii="Arial" w:eastAsia="Arial" w:hAnsi="Arial" w:cs="Arial"/>
        </w:rPr>
        <w:fldChar w:fldCharType="separate"/>
      </w:r>
      <w:r w:rsidR="00CD7417">
        <w:rPr>
          <w:rFonts w:ascii="Arial" w:eastAsia="Arial" w:hAnsi="Arial" w:cs="Arial"/>
          <w:noProof/>
        </w:rPr>
        <w:t>(12)</w:t>
      </w:r>
      <w:r w:rsidR="00CD7417">
        <w:rPr>
          <w:rFonts w:ascii="Arial" w:eastAsia="Arial" w:hAnsi="Arial" w:cs="Arial"/>
        </w:rPr>
        <w:fldChar w:fldCharType="end"/>
      </w:r>
      <w:r w:rsidR="00CD7417">
        <w:rPr>
          <w:rFonts w:ascii="Arial" w:eastAsia="Arial" w:hAnsi="Arial" w:cs="Arial"/>
        </w:rPr>
        <w:t xml:space="preserve">. </w:t>
      </w:r>
      <w:r>
        <w:rPr>
          <w:rFonts w:ascii="Arial" w:eastAsia="Arial" w:hAnsi="Arial" w:cs="Arial"/>
        </w:rPr>
        <w:t xml:space="preserve">In outbreaks of emerging or re-emerging infectious diseases, one of the main priorities is to </w:t>
      </w:r>
      <w:r>
        <w:rPr>
          <w:rFonts w:ascii="Arial" w:eastAsia="Arial" w:hAnsi="Arial" w:cs="Arial"/>
          <w:highlight w:val="white"/>
        </w:rPr>
        <w:t xml:space="preserve">establish and intensify epidemiological disease surveillance. It is also important to collect and analyze key epidemiological and clinical parameters related to the dynamics of transmission and severity of the disease </w:t>
      </w:r>
      <w:r w:rsidR="00CD7417">
        <w:rPr>
          <w:rFonts w:ascii="Arial" w:eastAsia="Arial" w:hAnsi="Arial" w:cs="Arial"/>
          <w:highlight w:val="white"/>
        </w:rPr>
        <w:fldChar w:fldCharType="begin"/>
      </w:r>
      <w:r w:rsidR="00CD7417">
        <w:rPr>
          <w:rFonts w:ascii="Arial" w:eastAsia="Arial" w:hAnsi="Arial" w:cs="Arial"/>
          <w:highlight w:val="white"/>
        </w:rPr>
        <w:instrText xml:space="preserve"> ADDIN EN.CITE &lt;EndNote&gt;&lt;Cite&gt;&lt;RecNum&gt;126&lt;/RecNum&gt;&lt;DisplayText&gt;(13)&lt;/DisplayText&gt;&lt;record&gt;&lt;rec-number&gt;126&lt;/rec-number&gt;&lt;foreign-keys&gt;&lt;key app="EN" db-id="2wdzxzpwrdes5xevdf1x0ssp99awrdrfz9wf" timestamp="1695137862"&gt;126&lt;/key&gt;&lt;/foreign-keys&gt;&lt;ref-type name="Journal Article"&gt;17&lt;/ref-type&gt;&lt;contributors&gt;&lt;/contributors&gt;&lt;titles&gt;&lt;title&gt;Fifth meeting of the International Health Regulations (2005) (IHR) Emergency Committee on the Multi-Country Outbreak of mpox (monkeypox). Geneva: World Health Organization; 2023 (https:// www.who.int/news/item/11-05-2023-fifth- meeting-of-the-international-health-regulations- (2005)-(ihr)-emergency-committee-on-the-multi- country-outbreak-of-monkeypox-(mpox), accessed 19 September 2023).&lt;/title&gt;&lt;/titles&gt;&lt;dates&gt;&lt;/dates&gt;&lt;urls&gt;&lt;/urls&gt;&lt;/record&gt;&lt;/Cite&gt;&lt;/EndNote&gt;</w:instrText>
      </w:r>
      <w:r w:rsidR="00CD7417">
        <w:rPr>
          <w:rFonts w:ascii="Arial" w:eastAsia="Arial" w:hAnsi="Arial" w:cs="Arial"/>
          <w:highlight w:val="white"/>
        </w:rPr>
        <w:fldChar w:fldCharType="separate"/>
      </w:r>
      <w:r w:rsidR="00CD7417">
        <w:rPr>
          <w:rFonts w:ascii="Arial" w:eastAsia="Arial" w:hAnsi="Arial" w:cs="Arial"/>
          <w:noProof/>
          <w:highlight w:val="white"/>
        </w:rPr>
        <w:t>(13)</w:t>
      </w:r>
      <w:r w:rsidR="00CD7417">
        <w:rPr>
          <w:rFonts w:ascii="Arial" w:eastAsia="Arial" w:hAnsi="Arial" w:cs="Arial"/>
          <w:highlight w:val="white"/>
        </w:rPr>
        <w:fldChar w:fldCharType="end"/>
      </w:r>
      <w:r w:rsidR="00CD7417">
        <w:rPr>
          <w:rFonts w:ascii="Arial" w:eastAsia="Arial" w:hAnsi="Arial" w:cs="Arial"/>
          <w:highlight w:val="white"/>
        </w:rPr>
        <w:t xml:space="preserve">. </w:t>
      </w:r>
      <w:r>
        <w:rPr>
          <w:rFonts w:ascii="Arial" w:eastAsia="Arial" w:hAnsi="Arial" w:cs="Arial"/>
          <w:highlight w:val="white"/>
        </w:rPr>
        <w:t xml:space="preserve">Parameters, such as the incubation period, serial interval, generation time, infectious period, basic and effective reproduction numbers, and case fatality rate, among </w:t>
      </w:r>
      <w:r w:rsidR="008C4FED">
        <w:rPr>
          <w:rFonts w:ascii="Arial" w:eastAsia="Arial" w:hAnsi="Arial" w:cs="Arial"/>
          <w:highlight w:val="white"/>
        </w:rPr>
        <w:t>others, have</w:t>
      </w:r>
      <w:r>
        <w:rPr>
          <w:rFonts w:ascii="Arial" w:eastAsia="Arial" w:hAnsi="Arial" w:cs="Arial"/>
          <w:highlight w:val="white"/>
        </w:rPr>
        <w:t xml:space="preserve"> been shown to be especially useful for assessing the trajectory of an epidemic and the impact of control strategies </w:t>
      </w:r>
      <w:r w:rsidR="00CD7417">
        <w:rPr>
          <w:rFonts w:ascii="Arial" w:eastAsia="Arial" w:hAnsi="Arial" w:cs="Arial"/>
          <w:highlight w:val="white"/>
        </w:rPr>
        <w:fldChar w:fldCharType="begin">
          <w:fldData xml:space="preserve">PEVuZE5vdGU+PENpdGU+PEF1dGhvcj5CaWdnZXJzdGFmZjwvQXV0aG9yPjxZZWFyPjIwMjA8L1ll
YXI+PFJlY051bT4xNjwvUmVjTnVtPjxEaXNwbGF5VGV4dD4oMTQtMTYpPC9EaXNwbGF5VGV4dD48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CD7417">
        <w:rPr>
          <w:rFonts w:ascii="Arial" w:eastAsia="Arial" w:hAnsi="Arial" w:cs="Arial"/>
          <w:highlight w:val="white"/>
        </w:rPr>
        <w:instrText xml:space="preserve"> ADDIN EN.CITE </w:instrText>
      </w:r>
      <w:r w:rsidR="00CD7417">
        <w:rPr>
          <w:rFonts w:ascii="Arial" w:eastAsia="Arial" w:hAnsi="Arial" w:cs="Arial"/>
          <w:highlight w:val="white"/>
        </w:rPr>
        <w:fldChar w:fldCharType="begin">
          <w:fldData xml:space="preserve">PEVuZE5vdGU+PENpdGU+PEF1dGhvcj5CaWdnZXJzdGFmZjwvQXV0aG9yPjxZZWFyPjIwMjA8L1ll
YXI+PFJlY051bT4xNjwvUmVjTnVtPjxEaXNwbGF5VGV4dD4oMTQtMTYpPC9EaXNwbGF5VGV4dD48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CD7417">
        <w:rPr>
          <w:rFonts w:ascii="Arial" w:eastAsia="Arial" w:hAnsi="Arial" w:cs="Arial"/>
          <w:highlight w:val="white"/>
        </w:rPr>
        <w:instrText xml:space="preserve"> ADDIN EN.CITE.DATA </w:instrText>
      </w:r>
      <w:r w:rsidR="00CD7417">
        <w:rPr>
          <w:rFonts w:ascii="Arial" w:eastAsia="Arial" w:hAnsi="Arial" w:cs="Arial"/>
          <w:highlight w:val="white"/>
        </w:rPr>
      </w:r>
      <w:r w:rsidR="00CD7417">
        <w:rPr>
          <w:rFonts w:ascii="Arial" w:eastAsia="Arial" w:hAnsi="Arial" w:cs="Arial"/>
          <w:highlight w:val="white"/>
        </w:rPr>
        <w:fldChar w:fldCharType="end"/>
      </w:r>
      <w:r w:rsidR="00CD7417">
        <w:rPr>
          <w:rFonts w:ascii="Arial" w:eastAsia="Arial" w:hAnsi="Arial" w:cs="Arial"/>
          <w:highlight w:val="white"/>
        </w:rPr>
      </w:r>
      <w:r w:rsidR="00CD7417">
        <w:rPr>
          <w:rFonts w:ascii="Arial" w:eastAsia="Arial" w:hAnsi="Arial" w:cs="Arial"/>
          <w:highlight w:val="white"/>
        </w:rPr>
        <w:fldChar w:fldCharType="separate"/>
      </w:r>
      <w:r w:rsidR="00CD7417">
        <w:rPr>
          <w:rFonts w:ascii="Arial" w:eastAsia="Arial" w:hAnsi="Arial" w:cs="Arial"/>
          <w:noProof/>
          <w:highlight w:val="white"/>
        </w:rPr>
        <w:t>(14-16)</w:t>
      </w:r>
      <w:r w:rsidR="00CD7417">
        <w:rPr>
          <w:rFonts w:ascii="Arial" w:eastAsia="Arial" w:hAnsi="Arial" w:cs="Arial"/>
          <w:highlight w:val="white"/>
        </w:rPr>
        <w:fldChar w:fldCharType="end"/>
      </w:r>
      <w:r w:rsidR="00CD7417">
        <w:rPr>
          <w:rFonts w:ascii="Arial" w:eastAsia="Arial" w:hAnsi="Arial" w:cs="Arial"/>
          <w:highlight w:val="white"/>
        </w:rPr>
        <w:t xml:space="preserve">. </w:t>
      </w:r>
    </w:p>
    <w:p w14:paraId="0000000E" w14:textId="54EBB9A3" w:rsidR="00986E99" w:rsidRDefault="00000000">
      <w:pPr>
        <w:spacing w:after="720" w:line="480" w:lineRule="auto"/>
        <w:jc w:val="both"/>
        <w:rPr>
          <w:rFonts w:ascii="Arial" w:eastAsia="Arial" w:hAnsi="Arial" w:cs="Arial"/>
        </w:rPr>
      </w:pPr>
      <w:r>
        <w:rPr>
          <w:rFonts w:ascii="Arial" w:eastAsia="Arial" w:hAnsi="Arial" w:cs="Arial"/>
        </w:rPr>
        <w:t>Although</w:t>
      </w:r>
      <w:r>
        <w:rPr>
          <w:rFonts w:ascii="Arial" w:eastAsia="Arial" w:hAnsi="Arial" w:cs="Arial"/>
          <w:color w:val="000000"/>
        </w:rPr>
        <w:t xml:space="preserve"> the number of mpox cases has diminished considerably </w:t>
      </w:r>
      <w:r>
        <w:rPr>
          <w:rFonts w:ascii="Arial" w:eastAsia="Arial" w:hAnsi="Arial" w:cs="Arial"/>
        </w:rPr>
        <w:t>since the beginning of</w:t>
      </w:r>
      <w:r>
        <w:rPr>
          <w:rFonts w:ascii="Arial" w:eastAsia="Arial" w:hAnsi="Arial" w:cs="Arial"/>
          <w:color w:val="000000"/>
        </w:rPr>
        <w:t xml:space="preserve"> 2023 </w:t>
      </w:r>
      <w:r w:rsidR="00CD7417">
        <w:rPr>
          <w:rFonts w:ascii="Arial" w:eastAsia="Arial" w:hAnsi="Arial" w:cs="Arial"/>
          <w:color w:val="000000"/>
        </w:rPr>
        <w:fldChar w:fldCharType="begin"/>
      </w:r>
      <w:r w:rsidR="00CD7417">
        <w:rPr>
          <w:rFonts w:ascii="Arial" w:eastAsia="Arial" w:hAnsi="Arial" w:cs="Arial"/>
          <w:color w:val="000000"/>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CD7417">
        <w:rPr>
          <w:rFonts w:ascii="Arial" w:eastAsia="Arial" w:hAnsi="Arial" w:cs="Arial"/>
          <w:color w:val="000000"/>
        </w:rPr>
        <w:fldChar w:fldCharType="separate"/>
      </w:r>
      <w:r w:rsidR="00CD7417">
        <w:rPr>
          <w:rFonts w:ascii="Arial" w:eastAsia="Arial" w:hAnsi="Arial" w:cs="Arial"/>
          <w:noProof/>
          <w:color w:val="000000"/>
        </w:rPr>
        <w:t>(6)</w:t>
      </w:r>
      <w:r w:rsidR="00CD7417">
        <w:rPr>
          <w:rFonts w:ascii="Arial" w:eastAsia="Arial" w:hAnsi="Arial" w:cs="Arial"/>
          <w:color w:val="000000"/>
        </w:rPr>
        <w:fldChar w:fldCharType="end"/>
      </w:r>
      <w:r>
        <w:rPr>
          <w:rFonts w:ascii="Arial" w:eastAsia="Arial" w:hAnsi="Arial" w:cs="Arial"/>
          <w:color w:val="000000"/>
        </w:rPr>
        <w:t xml:space="preserve">, some lessons </w:t>
      </w:r>
      <w:r>
        <w:rPr>
          <w:rFonts w:ascii="Arial" w:eastAsia="Arial" w:hAnsi="Arial" w:cs="Arial"/>
        </w:rPr>
        <w:t>can be learnt</w:t>
      </w:r>
      <w:r>
        <w:rPr>
          <w:rFonts w:ascii="Arial" w:eastAsia="Arial" w:hAnsi="Arial" w:cs="Arial"/>
          <w:color w:val="000000"/>
        </w:rPr>
        <w:t xml:space="preserve"> from this outbreak that </w:t>
      </w:r>
      <w:r>
        <w:rPr>
          <w:rFonts w:ascii="Arial" w:eastAsia="Arial" w:hAnsi="Arial" w:cs="Arial"/>
        </w:rPr>
        <w:t>could be used in future outbreaks</w:t>
      </w:r>
      <w:r>
        <w:rPr>
          <w:rFonts w:ascii="Arial" w:eastAsia="Arial" w:hAnsi="Arial" w:cs="Arial"/>
          <w:color w:val="000000"/>
        </w:rPr>
        <w:t xml:space="preserve">. Several studies of </w:t>
      </w:r>
      <w:r>
        <w:rPr>
          <w:rFonts w:ascii="Arial" w:eastAsia="Arial" w:hAnsi="Arial" w:cs="Arial"/>
        </w:rPr>
        <w:t>m</w:t>
      </w:r>
      <w:r>
        <w:rPr>
          <w:rFonts w:ascii="Arial" w:eastAsia="Arial" w:hAnsi="Arial" w:cs="Arial"/>
          <w:color w:val="000000"/>
        </w:rPr>
        <w:t xml:space="preserve">pox epidemiology and transmission have been published during the current outbreak </w:t>
      </w:r>
      <w:r w:rsidR="00CD7417">
        <w:rPr>
          <w:rFonts w:ascii="Arial" w:eastAsia="Arial" w:hAnsi="Arial" w:cs="Arial"/>
          <w:color w:val="000000"/>
        </w:rPr>
        <w:fldChar w:fldCharType="begin">
          <w:fldData xml:space="preserve">PEVuZE5vdGU+PENpdGU+PEF1dGhvcj5UaG9ybmhpbGw8L0F1dGhvcj48WWVhcj4yMDIyPC9ZZWFy
PjxSZWNOdW0+MzA8L1JlY051bT48RGlzcGxheVRleHQ+KDE2LTE4KTwvRGlzcGxheVRleHQ+PHJl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cj5Ba2lyYSBFbmRvPC9BdXRob3I+PFllYXI+MjAyMjwvWWVhcj48UmVjTnVtPjIyPC9SZWNOdW0+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</w:fldData>
        </w:fldChar>
      </w:r>
      <w:r w:rsidR="00CD7417">
        <w:rPr>
          <w:rFonts w:ascii="Arial" w:eastAsia="Arial" w:hAnsi="Arial" w:cs="Arial"/>
          <w:color w:val="000000"/>
        </w:rPr>
        <w:instrText xml:space="preserve"> ADDIN EN.CITE </w:instrText>
      </w:r>
      <w:r w:rsidR="00CD7417">
        <w:rPr>
          <w:rFonts w:ascii="Arial" w:eastAsia="Arial" w:hAnsi="Arial" w:cs="Arial"/>
          <w:color w:val="000000"/>
        </w:rPr>
        <w:fldChar w:fldCharType="begin">
          <w:fldData xml:space="preserve">PEVuZE5vdGU+PENpdGU+PEF1dGhvcj5UaG9ybmhpbGw8L0F1dGhvcj48WWVhcj4yMDIyPC9ZZWFy
PjxSZWNOdW0+MzA8L1JlY051bT48RGlzcGxheVRleHQ+KDE2LTE4KTwvRGlzcGxheVRleHQ+PHJl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cj5Ba2lyYSBFbmRvPC9BdXRob3I+PFllYXI+MjAyMjwvWWVhcj48UmVjTnVtPjIyPC9SZWNOdW0+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</w:fldData>
        </w:fldChar>
      </w:r>
      <w:r w:rsidR="00CD7417">
        <w:rPr>
          <w:rFonts w:ascii="Arial" w:eastAsia="Arial" w:hAnsi="Arial" w:cs="Arial"/>
          <w:color w:val="000000"/>
        </w:rPr>
        <w:instrText xml:space="preserve"> ADDIN EN.CITE.DATA </w:instrText>
      </w:r>
      <w:r w:rsidR="00CD7417">
        <w:rPr>
          <w:rFonts w:ascii="Arial" w:eastAsia="Arial" w:hAnsi="Arial" w:cs="Arial"/>
          <w:color w:val="000000"/>
        </w:rPr>
      </w:r>
      <w:r w:rsidR="00CD7417">
        <w:rPr>
          <w:rFonts w:ascii="Arial" w:eastAsia="Arial" w:hAnsi="Arial" w:cs="Arial"/>
          <w:color w:val="000000"/>
        </w:rPr>
        <w:fldChar w:fldCharType="end"/>
      </w:r>
      <w:r w:rsidR="00CD7417">
        <w:rPr>
          <w:rFonts w:ascii="Arial" w:eastAsia="Arial" w:hAnsi="Arial" w:cs="Arial"/>
          <w:color w:val="000000"/>
        </w:rPr>
      </w:r>
      <w:r w:rsidR="00CD7417">
        <w:rPr>
          <w:rFonts w:ascii="Arial" w:eastAsia="Arial" w:hAnsi="Arial" w:cs="Arial"/>
          <w:color w:val="000000"/>
        </w:rPr>
        <w:fldChar w:fldCharType="separate"/>
      </w:r>
      <w:r w:rsidR="00CD7417">
        <w:rPr>
          <w:rFonts w:ascii="Arial" w:eastAsia="Arial" w:hAnsi="Arial" w:cs="Arial"/>
          <w:noProof/>
          <w:color w:val="000000"/>
        </w:rPr>
        <w:t>(16-18)</w:t>
      </w:r>
      <w:r w:rsidR="00CD7417">
        <w:rPr>
          <w:rFonts w:ascii="Arial" w:eastAsia="Arial" w:hAnsi="Arial" w:cs="Arial"/>
          <w:color w:val="000000"/>
        </w:rPr>
        <w:fldChar w:fldCharType="end"/>
      </w:r>
      <w:r w:rsidR="00CD7417">
        <w:rPr>
          <w:rFonts w:ascii="Arial" w:eastAsia="Arial" w:hAnsi="Arial" w:cs="Arial"/>
          <w:color w:val="000000"/>
        </w:rPr>
        <w:t xml:space="preserve">. </w:t>
      </w:r>
      <w:r>
        <w:rPr>
          <w:rFonts w:ascii="Arial" w:eastAsia="Arial" w:hAnsi="Arial" w:cs="Arial"/>
        </w:rPr>
        <w:t xml:space="preserve">Epidemiological </w:t>
      </w:r>
      <w:r>
        <w:rPr>
          <w:rFonts w:ascii="Arial" w:eastAsia="Arial" w:hAnsi="Arial" w:cs="Arial"/>
        </w:rPr>
        <w:lastRenderedPageBreak/>
        <w:t>parameters estimated from these studies can serve as input for statistical and mathematical models to retrospectively understand the 2022-23 outbreak and to be better prepared for future mpox outbreaks. In this way, summarizing the available evidence could help</w:t>
      </w:r>
      <w:r>
        <w:rPr>
          <w:rFonts w:ascii="Arial" w:eastAsia="Arial" w:hAnsi="Arial" w:cs="Arial"/>
          <w:highlight w:val="white"/>
        </w:rPr>
        <w:t xml:space="preserve"> provide a comprehensive overview of parameter estimates from multiple studies, providing modelers with robust and well-informed parameter values.</w:t>
      </w:r>
    </w:p>
    <w:p w14:paraId="0000000F" w14:textId="77777777" w:rsidR="00986E99" w:rsidRDefault="00000000">
      <w:pPr>
        <w:spacing w:after="720" w:line="480" w:lineRule="auto"/>
        <w:jc w:val="both"/>
        <w:rPr>
          <w:rFonts w:ascii="Arial" w:eastAsia="Arial" w:hAnsi="Arial" w:cs="Arial"/>
        </w:rPr>
      </w:pPr>
      <w:r>
        <w:rPr>
          <w:rFonts w:ascii="Arial" w:eastAsia="Arial" w:hAnsi="Arial" w:cs="Arial"/>
        </w:rPr>
        <w:t xml:space="preserve">Here, we aim to identify and </w:t>
      </w:r>
      <w:r>
        <w:rPr>
          <w:rFonts w:ascii="Arial" w:eastAsia="Arial" w:hAnsi="Arial" w:cs="Arial"/>
          <w:highlight w:val="white"/>
        </w:rPr>
        <w:t>synthesize the key epidemiological parameters related to the transmission and severity of the 2022-23 mpox outbreak (incubation period, se</w:t>
      </w:r>
      <w:r>
        <w:rPr>
          <w:rFonts w:ascii="Arial" w:eastAsia="Arial" w:hAnsi="Arial" w:cs="Arial"/>
        </w:rPr>
        <w:t>rial interval, generation time, infectious period, basic and effective reproduction number, and case fatality rate) through a systematic review and meta-analysis.</w:t>
      </w:r>
    </w:p>
    <w:p w14:paraId="00000010" w14:textId="77777777" w:rsidR="00986E99" w:rsidRDefault="00000000">
      <w:pPr>
        <w:spacing w:after="720" w:line="480" w:lineRule="auto"/>
        <w:jc w:val="both"/>
        <w:rPr>
          <w:rFonts w:ascii="Arial" w:eastAsia="Arial" w:hAnsi="Arial" w:cs="Arial"/>
          <w:b/>
          <w:highlight w:val="white"/>
        </w:rPr>
      </w:pPr>
      <w:r>
        <w:rPr>
          <w:rFonts w:ascii="Arial" w:eastAsia="Arial" w:hAnsi="Arial" w:cs="Arial"/>
          <w:b/>
          <w:highlight w:val="white"/>
        </w:rPr>
        <w:t>Material and methods</w:t>
      </w:r>
    </w:p>
    <w:p w14:paraId="00000011" w14:textId="77777777" w:rsidR="00986E99"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Protocol</w:t>
      </w:r>
    </w:p>
    <w:p w14:paraId="00000012" w14:textId="77777777" w:rsidR="00986E99" w:rsidRDefault="00986E99">
      <w:pPr>
        <w:pBdr>
          <w:top w:val="nil"/>
          <w:left w:val="nil"/>
          <w:bottom w:val="nil"/>
          <w:right w:val="nil"/>
          <w:between w:val="nil"/>
        </w:pBdr>
        <w:spacing w:line="480" w:lineRule="auto"/>
        <w:rPr>
          <w:rFonts w:ascii="Arial" w:eastAsia="Arial" w:hAnsi="Arial" w:cs="Arial"/>
          <w:i/>
          <w:color w:val="000000"/>
        </w:rPr>
      </w:pPr>
    </w:p>
    <w:p w14:paraId="00000013" w14:textId="77777777" w:rsidR="00986E99" w:rsidRDefault="00000000">
      <w:pPr>
        <w:spacing w:line="480" w:lineRule="auto"/>
        <w:rPr>
          <w:rFonts w:ascii="Arial" w:eastAsia="Arial" w:hAnsi="Arial" w:cs="Arial"/>
          <w:highlight w:val="white"/>
        </w:rPr>
      </w:pPr>
      <w:r>
        <w:rPr>
          <w:rFonts w:ascii="Arial" w:eastAsia="Arial" w:hAnsi="Arial" w:cs="Arial"/>
        </w:rPr>
        <w:t xml:space="preserve">We conducted this systematic review following the protocol of the International Prospective Registry of Systematic Reviews (PROSPERO): </w:t>
      </w:r>
      <w:r>
        <w:rPr>
          <w:rFonts w:ascii="Arial" w:eastAsia="Arial" w:hAnsi="Arial" w:cs="Arial"/>
          <w:highlight w:val="white"/>
        </w:rPr>
        <w:t xml:space="preserve">CRD42023404503. </w:t>
      </w:r>
    </w:p>
    <w:p w14:paraId="00000014" w14:textId="77777777" w:rsidR="00986E99" w:rsidRDefault="00986E99">
      <w:pPr>
        <w:spacing w:line="480" w:lineRule="auto"/>
        <w:rPr>
          <w:rFonts w:ascii="Arial" w:eastAsia="Arial" w:hAnsi="Arial" w:cs="Arial"/>
          <w:i/>
        </w:rPr>
      </w:pPr>
    </w:p>
    <w:p w14:paraId="00000015" w14:textId="77777777" w:rsidR="00986E99" w:rsidRDefault="00000000">
      <w:pPr>
        <w:spacing w:line="480" w:lineRule="auto"/>
        <w:rPr>
          <w:rFonts w:ascii="Arial" w:eastAsia="Arial" w:hAnsi="Arial" w:cs="Arial"/>
          <w:i/>
        </w:rPr>
      </w:pPr>
      <w:r>
        <w:rPr>
          <w:rFonts w:ascii="Arial" w:eastAsia="Arial" w:hAnsi="Arial" w:cs="Arial"/>
          <w:i/>
        </w:rPr>
        <w:t>Search strategy</w:t>
      </w:r>
    </w:p>
    <w:p w14:paraId="00000016" w14:textId="77777777" w:rsidR="00986E99" w:rsidRDefault="00986E99">
      <w:pPr>
        <w:spacing w:line="480" w:lineRule="auto"/>
        <w:rPr>
          <w:rFonts w:ascii="Arial" w:eastAsia="Arial" w:hAnsi="Arial" w:cs="Arial"/>
        </w:rPr>
      </w:pPr>
    </w:p>
    <w:p w14:paraId="00000017" w14:textId="5B95B041" w:rsidR="00986E99" w:rsidRDefault="00000000">
      <w:pPr>
        <w:spacing w:line="480" w:lineRule="auto"/>
        <w:jc w:val="both"/>
        <w:rPr>
          <w:rFonts w:ascii="Arial" w:eastAsia="Arial" w:hAnsi="Arial" w:cs="Arial"/>
        </w:rPr>
      </w:pPr>
      <w:r>
        <w:rPr>
          <w:rFonts w:ascii="Arial" w:eastAsia="Arial" w:hAnsi="Arial" w:cs="Arial"/>
        </w:rPr>
        <w:t xml:space="preserve">A search strategy was developed to identify as many studies as possible (sensitive), including controlled vocabulary (Medical Subject Headings (MeSH), Emtree (EMB)) and free text terms (considering variant spellings, synonyms, acronyms and </w:t>
      </w:r>
      <w:r>
        <w:rPr>
          <w:rFonts w:ascii="Arial" w:eastAsia="Arial" w:hAnsi="Arial" w:cs="Arial"/>
        </w:rPr>
        <w:lastRenderedPageBreak/>
        <w:t xml:space="preserve">truncators), using field tags, boolean and proximity operators adapted for each search engine, without language restrictions, from May </w:t>
      </w:r>
      <w:r w:rsidR="00CD7417">
        <w:rPr>
          <w:rFonts w:ascii="Arial" w:eastAsia="Arial" w:hAnsi="Arial" w:cs="Arial"/>
        </w:rPr>
        <w:t>1</w:t>
      </w:r>
      <w:r w:rsidR="00873F1C">
        <w:rPr>
          <w:rFonts w:ascii="Arial" w:eastAsia="Arial" w:hAnsi="Arial" w:cs="Arial"/>
        </w:rPr>
        <w:t>, 2022,</w:t>
      </w:r>
      <w:r>
        <w:rPr>
          <w:rFonts w:ascii="Arial" w:eastAsia="Arial" w:hAnsi="Arial" w:cs="Arial"/>
        </w:rPr>
        <w:t xml:space="preserve"> to September 10, 2023. The search strategy was adapted for the following electronic databases: Cochrane Central Register of Controlled Trials (CENTRAL), MEDLINE (Ovid Platform), EMBASE (Elsevier), Web of Science, Scopus, Latin American and Caribbean Literature in Health Sciences (LILACS) and Clinical Trials. </w:t>
      </w:r>
    </w:p>
    <w:p w14:paraId="0E60D845" w14:textId="77777777" w:rsidR="0012004C" w:rsidRDefault="0012004C">
      <w:pPr>
        <w:spacing w:line="480" w:lineRule="auto"/>
        <w:jc w:val="both"/>
        <w:rPr>
          <w:rFonts w:ascii="Arial" w:eastAsia="Arial" w:hAnsi="Arial" w:cs="Arial"/>
        </w:rPr>
      </w:pPr>
    </w:p>
    <w:p w14:paraId="00000018" w14:textId="77777777" w:rsidR="00986E99" w:rsidRDefault="00000000">
      <w:pPr>
        <w:spacing w:line="480" w:lineRule="auto"/>
        <w:jc w:val="both"/>
        <w:rPr>
          <w:rFonts w:ascii="Arial" w:eastAsia="Arial" w:hAnsi="Arial" w:cs="Arial"/>
        </w:rPr>
      </w:pPr>
      <w:r>
        <w:rPr>
          <w:rFonts w:ascii="Arial" w:eastAsia="Arial" w:hAnsi="Arial" w:cs="Arial"/>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London School of Hygiene &amp; Tropical Medicine (LSHTM), Imperial College London, the US Centers for Disease Control and Prevention (CDC), the European Centre for Disease Prevention and Control (ECDC), and UK Health Security Agency (UKHSA), given their involvement in outbreak response work for mpox. </w:t>
      </w:r>
    </w:p>
    <w:p w14:paraId="51AE66F3" w14:textId="77777777" w:rsidR="0012004C" w:rsidRDefault="0012004C">
      <w:pPr>
        <w:spacing w:line="480" w:lineRule="auto"/>
        <w:jc w:val="both"/>
        <w:rPr>
          <w:rFonts w:ascii="Arial" w:eastAsia="Arial" w:hAnsi="Arial" w:cs="Arial"/>
        </w:rPr>
      </w:pPr>
    </w:p>
    <w:p w14:paraId="00000019" w14:textId="34559127" w:rsidR="00986E99" w:rsidRDefault="00000000">
      <w:pPr>
        <w:spacing w:line="480" w:lineRule="auto"/>
        <w:jc w:val="both"/>
        <w:rPr>
          <w:rFonts w:ascii="Arial" w:eastAsia="Arial" w:hAnsi="Arial" w:cs="Arial"/>
        </w:rPr>
      </w:pPr>
      <w:r>
        <w:rPr>
          <w:rFonts w:ascii="Arial" w:eastAsia="Arial" w:hAnsi="Arial" w:cs="Arial"/>
        </w:rPr>
        <w:t xml:space="preserve">Additional references were requested from opinion leaders and clinical experts in infectious diseases via email and ResearchGate. Finally, a manual search was performed by reviewing the list of bibliographic references of the selected studies ("snowball"). </w:t>
      </w:r>
      <w:r>
        <w:rPr>
          <w:rFonts w:ascii="Arial" w:eastAsia="Arial" w:hAnsi="Arial" w:cs="Arial"/>
          <w:color w:val="000000"/>
        </w:rPr>
        <w:t>Search strategies are available in Supplementary table 1.</w:t>
      </w:r>
      <w:r>
        <w:rPr>
          <w:rFonts w:ascii="Arial" w:eastAsia="Arial" w:hAnsi="Arial" w:cs="Arial"/>
        </w:rPr>
        <w:t xml:space="preserve"> </w:t>
      </w:r>
    </w:p>
    <w:p w14:paraId="0000001A" w14:textId="77777777" w:rsidR="00986E99" w:rsidRDefault="00986E99">
      <w:pPr>
        <w:spacing w:line="480" w:lineRule="auto"/>
        <w:jc w:val="both"/>
        <w:rPr>
          <w:rFonts w:ascii="Arial" w:eastAsia="Arial" w:hAnsi="Arial" w:cs="Arial"/>
          <w:i/>
        </w:rPr>
      </w:pPr>
    </w:p>
    <w:p w14:paraId="0000001B" w14:textId="77777777" w:rsidR="00986E99" w:rsidRDefault="00000000">
      <w:pPr>
        <w:spacing w:line="480" w:lineRule="auto"/>
        <w:jc w:val="both"/>
        <w:rPr>
          <w:rFonts w:ascii="Arial" w:eastAsia="Arial" w:hAnsi="Arial" w:cs="Arial"/>
          <w:i/>
        </w:rPr>
      </w:pPr>
      <w:r>
        <w:rPr>
          <w:rFonts w:ascii="Arial" w:eastAsia="Arial" w:hAnsi="Arial" w:cs="Arial"/>
          <w:i/>
          <w:color w:val="000000"/>
        </w:rPr>
        <w:t>Studies selection</w:t>
      </w:r>
      <w:r>
        <w:rPr>
          <w:rFonts w:ascii="Arial" w:eastAsia="Arial" w:hAnsi="Arial" w:cs="Arial"/>
          <w:i/>
        </w:rPr>
        <w:t xml:space="preserve"> </w:t>
      </w:r>
    </w:p>
    <w:p w14:paraId="498777DB" w14:textId="77777777" w:rsidR="0012004C" w:rsidRDefault="0012004C">
      <w:pPr>
        <w:spacing w:line="480" w:lineRule="auto"/>
        <w:jc w:val="both"/>
        <w:rPr>
          <w:rFonts w:ascii="Arial" w:eastAsia="Arial" w:hAnsi="Arial" w:cs="Arial"/>
          <w:i/>
        </w:rPr>
      </w:pPr>
    </w:p>
    <w:p w14:paraId="0000001C" w14:textId="77777777" w:rsidR="00986E99" w:rsidRDefault="00000000">
      <w:pPr>
        <w:spacing w:line="480" w:lineRule="auto"/>
        <w:jc w:val="both"/>
        <w:rPr>
          <w:rFonts w:ascii="Arial" w:eastAsia="Arial" w:hAnsi="Arial" w:cs="Arial"/>
          <w:color w:val="000000"/>
        </w:rPr>
      </w:pPr>
      <w:r>
        <w:rPr>
          <w:rFonts w:ascii="Arial" w:eastAsia="Arial" w:hAnsi="Arial" w:cs="Arial"/>
          <w:color w:val="000000"/>
        </w:rPr>
        <w:lastRenderedPageBreak/>
        <w:t>Two authors (CDB and LNB) independently reviewed the studies identified with the search strategy. Initially, they performed it by title and abstract, later by full text. Disagreements were resolved by consensus or by involving a third review author (ABL).</w:t>
      </w:r>
    </w:p>
    <w:p w14:paraId="47C2DA72" w14:textId="77777777" w:rsidR="0012004C" w:rsidRDefault="0012004C">
      <w:pPr>
        <w:spacing w:line="480" w:lineRule="auto"/>
        <w:jc w:val="both"/>
        <w:rPr>
          <w:rFonts w:ascii="Arial" w:eastAsia="Arial" w:hAnsi="Arial" w:cs="Arial"/>
        </w:rPr>
      </w:pPr>
    </w:p>
    <w:p w14:paraId="0000001D" w14:textId="77777777" w:rsidR="00986E99"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i/>
        </w:rPr>
      </w:pPr>
      <w:r>
        <w:rPr>
          <w:rFonts w:ascii="Arial" w:eastAsia="Arial" w:hAnsi="Arial" w:cs="Arial"/>
          <w:i/>
        </w:rPr>
        <w:t>Eligibility Criteria</w:t>
      </w:r>
    </w:p>
    <w:p w14:paraId="3C304637" w14:textId="77777777" w:rsidR="0012004C" w:rsidRDefault="0012004C">
      <w:pPr>
        <w:keepNext/>
        <w:widowControl w:val="0"/>
        <w:pBdr>
          <w:top w:val="nil"/>
          <w:left w:val="nil"/>
          <w:bottom w:val="nil"/>
          <w:right w:val="nil"/>
          <w:between w:val="nil"/>
        </w:pBdr>
        <w:tabs>
          <w:tab w:val="left" w:pos="284"/>
        </w:tabs>
        <w:spacing w:line="480" w:lineRule="auto"/>
        <w:jc w:val="both"/>
        <w:rPr>
          <w:rFonts w:ascii="Arial" w:eastAsia="Arial" w:hAnsi="Arial" w:cs="Arial"/>
          <w:i/>
        </w:rPr>
      </w:pPr>
    </w:p>
    <w:p w14:paraId="0000001E" w14:textId="77777777" w:rsidR="00986E99"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 xml:space="preserve">The types of publications included were published or preprinted original </w:t>
      </w:r>
      <w:r>
        <w:rPr>
          <w:rFonts w:ascii="Arial" w:eastAsia="Arial" w:hAnsi="Arial" w:cs="Arial"/>
        </w:rPr>
        <w:t xml:space="preserve">articles, </w:t>
      </w:r>
      <w:r>
        <w:rPr>
          <w:rFonts w:ascii="Arial" w:eastAsia="Arial" w:hAnsi="Arial" w:cs="Arial"/>
          <w:highlight w:val="white"/>
        </w:rPr>
        <w:t xml:space="preserve">short reports, short communications, and epidemiological surveillance reports. </w:t>
      </w:r>
      <w:r>
        <w:rPr>
          <w:rFonts w:ascii="Arial" w:eastAsia="Arial" w:hAnsi="Arial" w:cs="Arial"/>
          <w:color w:val="333333"/>
          <w:highlight w:val="white"/>
        </w:rPr>
        <w:t xml:space="preserve"> </w:t>
      </w:r>
      <w:r>
        <w:rPr>
          <w:rFonts w:ascii="Arial" w:eastAsia="Arial" w:hAnsi="Arial" w:cs="Arial"/>
          <w:color w:val="333333"/>
        </w:rPr>
        <w:t xml:space="preserve">The </w:t>
      </w:r>
    </w:p>
    <w:p w14:paraId="00000020" w14:textId="750EFB99" w:rsidR="00986E99"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rPr>
      </w:pPr>
      <w:r>
        <w:rPr>
          <w:rFonts w:ascii="Arial" w:eastAsia="Arial" w:hAnsi="Arial" w:cs="Arial"/>
          <w:color w:val="000000"/>
        </w:rPr>
        <w:t>types of studies included were descriptive or analytical observational studies, experimental or quasi experimental studies, statistical or mathematical model</w:t>
      </w:r>
      <w:r>
        <w:rPr>
          <w:rFonts w:ascii="Arial" w:eastAsia="Arial" w:hAnsi="Arial" w:cs="Arial"/>
        </w:rPr>
        <w:t>ing</w:t>
      </w:r>
      <w:r>
        <w:rPr>
          <w:rFonts w:ascii="Arial" w:eastAsia="Arial" w:hAnsi="Arial" w:cs="Arial"/>
          <w:color w:val="000000"/>
        </w:rPr>
        <w:t xml:space="preserve"> studies, and simulation studies. We excluded purely theoretical mathematical models (i.e., not fitted to data)</w:t>
      </w:r>
      <w:r>
        <w:rPr>
          <w:rFonts w:ascii="Arial" w:eastAsia="Arial" w:hAnsi="Arial" w:cs="Arial"/>
        </w:rPr>
        <w:t>. The t</w:t>
      </w:r>
      <w:r>
        <w:rPr>
          <w:rFonts w:ascii="Arial" w:eastAsia="Arial" w:hAnsi="Arial" w:cs="Arial"/>
          <w:color w:val="000000"/>
        </w:rPr>
        <w:t>ypes of participants</w:t>
      </w:r>
      <w:r>
        <w:rPr>
          <w:rFonts w:ascii="Arial" w:eastAsia="Arial" w:hAnsi="Arial" w:cs="Arial"/>
        </w:rPr>
        <w:t xml:space="preserve"> were</w:t>
      </w:r>
      <w:r>
        <w:rPr>
          <w:rFonts w:ascii="Arial" w:eastAsia="Arial" w:hAnsi="Arial" w:cs="Arial"/>
          <w:color w:val="000000"/>
        </w:rPr>
        <w:t xml:space="preserve"> </w:t>
      </w:r>
      <w:r>
        <w:rPr>
          <w:rFonts w:ascii="Arial" w:eastAsia="Arial" w:hAnsi="Arial" w:cs="Arial"/>
          <w:highlight w:val="white"/>
        </w:rPr>
        <w:t>adults, categorized as suspected or confirmed cases of mpox infection, or their contacts in follow-up</w:t>
      </w:r>
      <w:r>
        <w:rPr>
          <w:rFonts w:ascii="Arial" w:eastAsia="Arial" w:hAnsi="Arial" w:cs="Arial"/>
        </w:rPr>
        <w:t>.</w:t>
      </w:r>
      <w:r w:rsidR="0012004C">
        <w:rPr>
          <w:rFonts w:ascii="Arial" w:eastAsia="Arial" w:hAnsi="Arial" w:cs="Arial"/>
        </w:rPr>
        <w:t xml:space="preserve"> </w:t>
      </w:r>
      <w:r>
        <w:rPr>
          <w:rFonts w:ascii="Arial" w:eastAsia="Arial" w:hAnsi="Arial" w:cs="Arial"/>
        </w:rPr>
        <w:t xml:space="preserve">The types of outcome measures were the following: </w:t>
      </w:r>
    </w:p>
    <w:p w14:paraId="00000021"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Basic reproduction number (</w:t>
      </w:r>
      <w:r>
        <w:rPr>
          <w:rFonts w:ascii="Cambria Math" w:eastAsia="Cambria Math" w:hAnsi="Cambria Math" w:cs="Cambria Math"/>
          <w:color w:val="000000"/>
        </w:rPr>
        <w:t>𝑅</w:t>
      </w:r>
      <w:r>
        <w:rPr>
          <w:rFonts w:ascii="Arial" w:eastAsia="Arial" w:hAnsi="Arial" w:cs="Arial"/>
          <w:color w:val="000000"/>
        </w:rPr>
        <w:t>0): Number of secondary infections caused by a primary case in a fully susceptible population.</w:t>
      </w:r>
    </w:p>
    <w:p w14:paraId="00000022"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Effective reproduction number </w:t>
      </w:r>
      <w:r>
        <w:rPr>
          <w:rFonts w:ascii="Cambria Math" w:eastAsia="Cambria Math" w:hAnsi="Cambria Math" w:cs="Cambria Math"/>
          <w:color w:val="000000"/>
        </w:rPr>
        <w:t>𝑅</w:t>
      </w:r>
      <w:r>
        <w:rPr>
          <w:rFonts w:ascii="Arial" w:eastAsia="Arial" w:hAnsi="Arial" w:cs="Arial"/>
          <w:color w:val="000000"/>
        </w:rPr>
        <w:t>(</w:t>
      </w:r>
      <w:r>
        <w:rPr>
          <w:rFonts w:ascii="Cambria Math" w:eastAsia="Cambria Math" w:hAnsi="Cambria Math" w:cs="Cambria Math"/>
          <w:color w:val="000000"/>
        </w:rPr>
        <w:t>𝑡</w:t>
      </w:r>
      <w:r>
        <w:rPr>
          <w:rFonts w:ascii="Arial" w:eastAsia="Arial" w:hAnsi="Arial" w:cs="Arial"/>
          <w:color w:val="000000"/>
        </w:rPr>
        <w:t>): Number of secondary infections caused by a primary case in a partially susceptible population.</w:t>
      </w:r>
    </w:p>
    <w:p w14:paraId="00000023"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Incubation period: Period between the time of exposure to the pathogen and the time of symptom onset.</w:t>
      </w:r>
    </w:p>
    <w:p w14:paraId="00000024"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Serial interval: Time from the onset of symptoms in the primary case to the onset of symptoms in the secondary case.</w:t>
      </w:r>
    </w:p>
    <w:p w14:paraId="00000025"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Generation time: </w:t>
      </w:r>
      <w:r>
        <w:rPr>
          <w:rFonts w:ascii="Arial" w:eastAsia="Arial" w:hAnsi="Arial" w:cs="Arial"/>
        </w:rPr>
        <w:t>T</w:t>
      </w:r>
      <w:r>
        <w:rPr>
          <w:rFonts w:ascii="Arial" w:eastAsia="Arial" w:hAnsi="Arial" w:cs="Arial"/>
          <w:color w:val="000000"/>
        </w:rPr>
        <w:t>ime from infection in the primary case to infection in the secondary case.</w:t>
      </w:r>
    </w:p>
    <w:p w14:paraId="00000026"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Infectious period: </w:t>
      </w:r>
      <w:r>
        <w:rPr>
          <w:rFonts w:ascii="Arial" w:eastAsia="Arial" w:hAnsi="Arial" w:cs="Arial"/>
        </w:rPr>
        <w:t>T</w:t>
      </w:r>
      <w:r>
        <w:rPr>
          <w:rFonts w:ascii="Arial" w:eastAsia="Arial" w:hAnsi="Arial" w:cs="Arial"/>
          <w:color w:val="000000"/>
        </w:rPr>
        <w:t>ime during which an infected host, with or without symptoms, can transmit an infectious agent to susceptible persons.</w:t>
      </w:r>
    </w:p>
    <w:p w14:paraId="00000027"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Case Fatality Ratio (CFR): Proportion of confirmed cases that result in death.</w:t>
      </w:r>
    </w:p>
    <w:p w14:paraId="00000028" w14:textId="77777777" w:rsidR="00986E99"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Infection Fatality Ratio (IFR): Proportion of all infections (confirmed, symptomatic, asymptomatic) that result in death.</w:t>
      </w:r>
    </w:p>
    <w:p w14:paraId="00000029" w14:textId="77777777" w:rsidR="00986E99" w:rsidRDefault="00986E99">
      <w:pPr>
        <w:spacing w:line="480" w:lineRule="auto"/>
        <w:jc w:val="both"/>
        <w:rPr>
          <w:rFonts w:ascii="Arial" w:eastAsia="Arial" w:hAnsi="Arial" w:cs="Arial"/>
        </w:rPr>
      </w:pPr>
    </w:p>
    <w:p w14:paraId="0000002A" w14:textId="77777777" w:rsidR="00986E99"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Data extraction</w:t>
      </w:r>
    </w:p>
    <w:p w14:paraId="0000002B" w14:textId="77777777" w:rsidR="00986E99" w:rsidRDefault="00986E99">
      <w:pPr>
        <w:pBdr>
          <w:top w:val="nil"/>
          <w:left w:val="nil"/>
          <w:bottom w:val="nil"/>
          <w:right w:val="nil"/>
          <w:between w:val="nil"/>
        </w:pBdr>
        <w:spacing w:line="480" w:lineRule="auto"/>
        <w:rPr>
          <w:rFonts w:ascii="Arial" w:eastAsia="Arial" w:hAnsi="Arial" w:cs="Arial"/>
          <w:i/>
          <w:color w:val="000000"/>
        </w:rPr>
      </w:pPr>
    </w:p>
    <w:p w14:paraId="0000002C" w14:textId="77777777" w:rsidR="00986E99" w:rsidRDefault="00000000">
      <w:pPr>
        <w:pBdr>
          <w:top w:val="nil"/>
          <w:left w:val="nil"/>
          <w:bottom w:val="nil"/>
          <w:right w:val="nil"/>
          <w:between w:val="nil"/>
        </w:pBdr>
        <w:spacing w:line="480" w:lineRule="auto"/>
        <w:jc w:val="both"/>
        <w:rPr>
          <w:color w:val="000000"/>
        </w:rPr>
      </w:pPr>
      <w:r>
        <w:rPr>
          <w:rFonts w:ascii="Arial" w:eastAsia="Arial" w:hAnsi="Arial" w:cs="Arial"/>
          <w:color w:val="000000"/>
        </w:rPr>
        <w:t xml:space="preserve">Two review authors (CDB and LNB) independently </w:t>
      </w:r>
      <w:r>
        <w:rPr>
          <w:rFonts w:ascii="Arial" w:eastAsia="Arial" w:hAnsi="Arial" w:cs="Arial"/>
        </w:rPr>
        <w:t>extracted</w:t>
      </w:r>
      <w:r>
        <w:rPr>
          <w:rFonts w:ascii="Arial" w:eastAsia="Arial" w:hAnsi="Arial" w:cs="Arial"/>
          <w:color w:val="000000"/>
        </w:rPr>
        <w:t xml:space="preserve"> the following data </w:t>
      </w:r>
      <w:r>
        <w:rPr>
          <w:rFonts w:ascii="Arial" w:eastAsia="Arial" w:hAnsi="Arial" w:cs="Arial"/>
        </w:rPr>
        <w:t>from</w:t>
      </w:r>
      <w:r>
        <w:rPr>
          <w:rFonts w:ascii="Arial" w:eastAsia="Arial" w:hAnsi="Arial" w:cs="Arial"/>
          <w:color w:val="000000"/>
        </w:rPr>
        <w:t xml:space="preserve"> each of the included studies, using a previously tested data extraction form: 1) General information </w:t>
      </w:r>
      <w:r>
        <w:rPr>
          <w:rFonts w:ascii="Arial" w:eastAsia="Arial" w:hAnsi="Arial" w:cs="Arial"/>
        </w:rPr>
        <w:t>about</w:t>
      </w:r>
      <w:r>
        <w:rPr>
          <w:rFonts w:ascii="Arial" w:eastAsia="Arial" w:hAnsi="Arial" w:cs="Arial"/>
          <w:color w:val="000000"/>
        </w:rPr>
        <w:t xml:space="preserve"> the study, such as: type of publication, type of study, country or region, inclusion and exclusion criteria, sample size; 2) Baseline characteristics of study participants/population/patients, such as: age, sex, race, sexual orientation, gender identity, HIV status, other non-HIV immunosuppressive conditions, baseline CD4 count, concomitant antiretroviral treatment, HIV viral load, history of smallpox vaccine, history of smallpox vaccine in the current outbreak (JYNNEOS, ACAM2000); 3) Aspects related to viral transmission dynamics (for suspected or confirmed cases), such as: sexual or intimate contact in the 21 days prior to symptom onset, suspected source of transmission, type of sexual or intimate contact, close contact with suspected or confirmed case, when available; 4) Description of the disease and its severity: signs and symptoms, total duration of symptoms, location of lesions, concomitant diagnosis of another sexually transmitted disea</w:t>
      </w:r>
      <w:r>
        <w:rPr>
          <w:rFonts w:ascii="Arial" w:eastAsia="Arial" w:hAnsi="Arial" w:cs="Arial"/>
        </w:rPr>
        <w:t>se (</w:t>
      </w:r>
      <w:r>
        <w:rPr>
          <w:rFonts w:ascii="Arial" w:eastAsia="Arial" w:hAnsi="Arial" w:cs="Arial"/>
          <w:color w:val="000000"/>
        </w:rPr>
        <w:t xml:space="preserve">STD), treatment administered, hospital or intensive care unit (ICU) admission, and final outcome of last contact, when available; and 5) Information related to the estimation of the parameters. For all parameters, we extracted </w:t>
      </w:r>
      <w:r>
        <w:rPr>
          <w:rFonts w:ascii="Arial" w:eastAsia="Arial" w:hAnsi="Arial" w:cs="Arial"/>
          <w:color w:val="000000"/>
        </w:rPr>
        <w:lastRenderedPageBreak/>
        <w:t>information about the definition used by the authors, sample size to fit the distribution (when applicable), study period and availability of code and data.  For the incubation period, infectious period, serial inter</w:t>
      </w:r>
      <w:r>
        <w:rPr>
          <w:rFonts w:ascii="Arial" w:eastAsia="Arial" w:hAnsi="Arial" w:cs="Arial"/>
        </w:rPr>
        <w:t>val</w:t>
      </w:r>
      <w:r>
        <w:rPr>
          <w:rFonts w:ascii="Arial" w:eastAsia="Arial" w:hAnsi="Arial" w:cs="Arial"/>
          <w:color w:val="000000"/>
        </w:rPr>
        <w:t xml:space="preserve">, and generation </w:t>
      </w:r>
      <w:r>
        <w:rPr>
          <w:rFonts w:ascii="Arial" w:eastAsia="Arial" w:hAnsi="Arial" w:cs="Arial"/>
        </w:rPr>
        <w:t>time</w:t>
      </w:r>
      <w:r>
        <w:rPr>
          <w:rFonts w:ascii="Arial" w:eastAsia="Arial" w:hAnsi="Arial" w:cs="Arial"/>
          <w:color w:val="000000"/>
        </w:rPr>
        <w:t>, we collected information about measures of central tendency</w:t>
      </w:r>
      <w:r>
        <w:rPr>
          <w:rFonts w:ascii="Arial" w:eastAsia="Arial" w:hAnsi="Arial" w:cs="Arial"/>
        </w:rPr>
        <w:t xml:space="preserve"> and variability</w:t>
      </w:r>
      <w:r>
        <w:rPr>
          <w:rFonts w:ascii="Arial" w:eastAsia="Arial" w:hAnsi="Arial" w:cs="Arial"/>
          <w:color w:val="000000"/>
        </w:rPr>
        <w:t xml:space="preserve"> (mean or median, range, </w:t>
      </w:r>
      <w:r>
        <w:rPr>
          <w:rFonts w:ascii="Arial" w:eastAsia="Arial" w:hAnsi="Arial" w:cs="Arial"/>
        </w:rPr>
        <w:t>interquartile range</w:t>
      </w:r>
      <w:r>
        <w:rPr>
          <w:rFonts w:ascii="Arial" w:eastAsia="Arial" w:hAnsi="Arial" w:cs="Arial"/>
          <w:color w:val="000000"/>
        </w:rPr>
        <w:t>, coefficient of variation, among others), uncertainty (confidence intervals or credib</w:t>
      </w:r>
      <w:r>
        <w:rPr>
          <w:rFonts w:ascii="Arial" w:eastAsia="Arial" w:hAnsi="Arial" w:cs="Arial"/>
        </w:rPr>
        <w:t>le intervals)</w:t>
      </w:r>
      <w:r>
        <w:rPr>
          <w:rFonts w:ascii="Arial" w:eastAsia="Arial" w:hAnsi="Arial" w:cs="Arial"/>
          <w:color w:val="000000"/>
        </w:rPr>
        <w:t xml:space="preserve">, probability distribution (e.g., Weibull, beta, gamma), and recorded </w:t>
      </w:r>
      <w:r>
        <w:rPr>
          <w:rFonts w:ascii="Arial" w:eastAsia="Arial" w:hAnsi="Arial" w:cs="Arial"/>
        </w:rPr>
        <w:t>whether authors adjusted for bias (e.g., censoring or truncation)</w:t>
      </w:r>
      <w:r>
        <w:rPr>
          <w:rFonts w:ascii="Arial" w:eastAsia="Arial" w:hAnsi="Arial" w:cs="Arial"/>
          <w:color w:val="000000"/>
        </w:rPr>
        <w:t xml:space="preserve">. Investigators of included studies were contacted by e-mail to request missing data when necessary. </w:t>
      </w:r>
    </w:p>
    <w:p w14:paraId="0000002D" w14:textId="77777777" w:rsidR="00986E99" w:rsidRDefault="00986E99">
      <w:pPr>
        <w:spacing w:line="480" w:lineRule="auto"/>
        <w:jc w:val="both"/>
        <w:rPr>
          <w:rFonts w:ascii="Arial" w:eastAsia="Arial" w:hAnsi="Arial" w:cs="Arial"/>
        </w:rPr>
      </w:pPr>
    </w:p>
    <w:p w14:paraId="0000002E" w14:textId="77777777" w:rsidR="00986E99"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t>Assessment of quality of included studies</w:t>
      </w:r>
    </w:p>
    <w:p w14:paraId="0000002F" w14:textId="77777777" w:rsidR="00986E99" w:rsidRDefault="00986E99">
      <w:pPr>
        <w:pBdr>
          <w:top w:val="nil"/>
          <w:left w:val="nil"/>
          <w:bottom w:val="nil"/>
          <w:right w:val="nil"/>
          <w:between w:val="nil"/>
        </w:pBdr>
        <w:spacing w:line="480" w:lineRule="auto"/>
        <w:jc w:val="both"/>
        <w:rPr>
          <w:rFonts w:ascii="Arial" w:eastAsia="Arial" w:hAnsi="Arial" w:cs="Arial"/>
          <w:i/>
          <w:color w:val="000000"/>
        </w:rPr>
      </w:pPr>
    </w:p>
    <w:p w14:paraId="00000030"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we designed a </w:t>
      </w:r>
      <w:r>
        <w:rPr>
          <w:rFonts w:ascii="Arial" w:eastAsia="Arial" w:hAnsi="Arial" w:cs="Arial"/>
        </w:rPr>
        <w:t>checklist</w:t>
      </w:r>
      <w:r>
        <w:rPr>
          <w:rFonts w:ascii="Arial" w:eastAsia="Arial" w:hAnsi="Arial" w:cs="Arial"/>
          <w:color w:val="000000"/>
        </w:rPr>
        <w:t xml:space="preserve">, considering the following aspects: 1) The availability of code and data; 2) The report of central  tendency and variability measures (e.g., mean, standard deviation, median, range, IQR) with their respective uncertainty values (95% or 90% confidence or credible intervals, according to the method used: frequentist vs Bayesian analysis, respectively); 3) The description of the type of distribution fitted (e.g., Weibull, </w:t>
      </w:r>
      <w:r>
        <w:rPr>
          <w:rFonts w:ascii="Arial" w:eastAsia="Arial" w:hAnsi="Arial" w:cs="Arial"/>
        </w:rPr>
        <w:t>g</w:t>
      </w:r>
      <w:r>
        <w:rPr>
          <w:rFonts w:ascii="Arial" w:eastAsia="Arial" w:hAnsi="Arial" w:cs="Arial"/>
          <w:color w:val="000000"/>
        </w:rPr>
        <w:t xml:space="preserve">amma , </w:t>
      </w:r>
      <w:r>
        <w:rPr>
          <w:rFonts w:ascii="Arial" w:eastAsia="Arial" w:hAnsi="Arial" w:cs="Arial"/>
        </w:rPr>
        <w:t>l</w:t>
      </w:r>
      <w:r>
        <w:rPr>
          <w:rFonts w:ascii="Arial" w:eastAsia="Arial" w:hAnsi="Arial" w:cs="Arial"/>
          <w:color w:val="000000"/>
        </w:rPr>
        <w:t xml:space="preserve">og-normal, etc.), sample size used to fit the distribution and the parameters of the distribution; and </w:t>
      </w:r>
      <w:sdt>
        <w:sdtPr>
          <w:tag w:val="goog_rdk_6"/>
          <w:id w:val="913206285"/>
        </w:sdtPr>
        <w:sdtContent/>
      </w:sdt>
      <w:sdt>
        <w:sdtPr>
          <w:tag w:val="goog_rdk_7"/>
          <w:id w:val="-2025862219"/>
        </w:sdtPr>
        <w:sdtContent/>
      </w:sdt>
      <w:sdt>
        <w:sdtPr>
          <w:tag w:val="goog_rdk_8"/>
          <w:id w:val="1378199779"/>
        </w:sdtPr>
        <w:sdtContent/>
      </w:sdt>
      <w:r>
        <w:rPr>
          <w:rFonts w:ascii="Arial" w:eastAsia="Arial" w:hAnsi="Arial" w:cs="Arial"/>
          <w:color w:val="000000"/>
        </w:rPr>
        <w:t xml:space="preserve">4) If methods </w:t>
      </w:r>
      <w:r>
        <w:rPr>
          <w:rFonts w:ascii="Arial" w:eastAsia="Arial" w:hAnsi="Arial" w:cs="Arial"/>
        </w:rPr>
        <w:t>to</w:t>
      </w:r>
      <w:r>
        <w:rPr>
          <w:rFonts w:ascii="Arial" w:eastAsia="Arial" w:hAnsi="Arial" w:cs="Arial"/>
          <w:color w:val="000000"/>
        </w:rPr>
        <w:t xml:space="preserve"> adjust the model for bias were used (e.g., censored or truncated data or the application of other statistical methods for adjustment). </w:t>
      </w:r>
    </w:p>
    <w:p w14:paraId="00000031" w14:textId="378A22BF"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remaining study designs, we </w:t>
      </w:r>
      <w:r>
        <w:rPr>
          <w:rFonts w:ascii="Arial" w:eastAsia="Arial" w:hAnsi="Arial" w:cs="Arial"/>
        </w:rPr>
        <w:t>used</w:t>
      </w:r>
      <w:r>
        <w:rPr>
          <w:rFonts w:ascii="Arial" w:eastAsia="Arial" w:hAnsi="Arial" w:cs="Arial"/>
          <w:color w:val="000000"/>
        </w:rPr>
        <w:t xml:space="preserve"> the Joanna Briggs Institute (JBI) Critical Appraisal Checklist for Case Series </w:t>
      </w:r>
      <w:r w:rsidR="00CD7417">
        <w:rPr>
          <w:rFonts w:ascii="Arial" w:eastAsia="Arial" w:hAnsi="Arial" w:cs="Arial"/>
          <w:color w:val="000000"/>
        </w:rPr>
        <w:fldChar w:fldCharType="begin"/>
      </w:r>
      <w:r w:rsidR="00CD7417">
        <w:rPr>
          <w:rFonts w:ascii="Arial" w:eastAsia="Arial" w:hAnsi="Arial" w:cs="Arial"/>
          <w:color w:val="000000"/>
        </w:rPr>
        <w:instrText xml:space="preserve"> ADDIN EN.CITE &lt;EndNote&gt;&lt;Cite&gt;&lt;RecNum&gt;129&lt;/RecNum&gt;&lt;DisplayText&gt;(19)&lt;/DisplayText&gt;&lt;record&gt;&lt;rec-number&gt;129&lt;/rec-number&gt;&lt;foreign-keys&gt;&lt;key app="EN" db-id="2wdzxzpwrdes5xevdf1x0ssp99awrdrfz9wf" timestamp="1695150039"&gt;129&lt;/key&gt;&lt;/foreign-keys&gt;&lt;ref-type name="Journal Article"&gt;17&lt;/ref-type&gt;&lt;contributors&gt;&lt;/contributors&gt;&lt;titles&gt;&lt;title&gt;Munn Z, Barker TH, Moola S, Tufanaru C, Stern C, McArthur A, Stephenson M, Aromataris E. Methodological quality of case series studies: an introduction to the JBI critical appraisal tool. JBI Evidence Synthesis. 2020;18(10):2127-2133&lt;/title&gt;&lt;/titles&gt;&lt;dates&gt;&lt;/dates&gt;&lt;urls&gt;&lt;/urls&gt;&lt;/record&gt;&lt;/Cite&gt;&lt;/EndNote&gt;</w:instrText>
      </w:r>
      <w:r w:rsidR="00CD7417">
        <w:rPr>
          <w:rFonts w:ascii="Arial" w:eastAsia="Arial" w:hAnsi="Arial" w:cs="Arial"/>
          <w:color w:val="000000"/>
        </w:rPr>
        <w:fldChar w:fldCharType="separate"/>
      </w:r>
      <w:r w:rsidR="00CD7417">
        <w:rPr>
          <w:rFonts w:ascii="Arial" w:eastAsia="Arial" w:hAnsi="Arial" w:cs="Arial"/>
          <w:noProof/>
          <w:color w:val="000000"/>
        </w:rPr>
        <w:t>(19)</w:t>
      </w:r>
      <w:r w:rsidR="00CD7417">
        <w:rPr>
          <w:rFonts w:ascii="Arial" w:eastAsia="Arial" w:hAnsi="Arial" w:cs="Arial"/>
          <w:color w:val="000000"/>
        </w:rPr>
        <w:fldChar w:fldCharType="end"/>
      </w:r>
      <w:r>
        <w:rPr>
          <w:rFonts w:ascii="Arial" w:eastAsia="Arial" w:hAnsi="Arial" w:cs="Arial"/>
          <w:color w:val="000000"/>
        </w:rPr>
        <w:t xml:space="preserve">, Cross Sectional Studies and Cohort studies </w:t>
      </w:r>
      <w:r w:rsidR="00CD7417">
        <w:rPr>
          <w:rFonts w:ascii="Arial" w:eastAsia="Arial" w:hAnsi="Arial" w:cs="Arial"/>
          <w:color w:val="000000"/>
        </w:rPr>
        <w:lastRenderedPageBreak/>
        <w:fldChar w:fldCharType="begin"/>
      </w:r>
      <w:r w:rsidR="00CD7417">
        <w:rPr>
          <w:rFonts w:ascii="Arial" w:eastAsia="Arial" w:hAnsi="Arial" w:cs="Arial"/>
          <w:color w:val="000000"/>
        </w:rPr>
        <w:instrText xml:space="preserve"> ADDIN EN.CITE &lt;EndNote&gt;&lt;Cite&gt;&lt;RecNum&gt;131&lt;/RecNum&gt;&lt;DisplayText&gt;(20)&lt;/DisplayText&gt;&lt;record&gt;&lt;rec-number&gt;131&lt;/rec-number&gt;&lt;foreign-keys&gt;&lt;key app="EN" db-id="2wdzxzpwrdes5xevdf1x0ssp99awrdrfz9wf" timestamp="1698937992"&gt;131&lt;/key&gt;&lt;/foreign-keys&gt;&lt;ref-type name="Journal Article"&gt;17&lt;/ref-type&gt;&lt;contributors&gt;&lt;/contributors&gt;&lt;titles&gt;&lt;title&gt;Moola S, Munn Z, Tufanaru C, Aromataris E, Sears K, Sfetcu R, Currie M, Qureshi R, Mattis P, Lisy K, Mu P-F. Chapter 7: Systematic reviews of etiology and risk . In: Aromataris E, Munn Z (Editors). Joanna Briggs Institute Reviewer&amp;apos;s Manual. The Joanna Briggs Institute, 2017. Available&amp;#xD;from https://reviewersmanual.joannabriggs.org&lt;/title&gt;&lt;/titles&gt;&lt;dates&gt;&lt;/dates&gt;&lt;urls&gt;&lt;/urls&gt;&lt;/record&gt;&lt;/Cite&gt;&lt;/EndNote&gt;</w:instrText>
      </w:r>
      <w:r w:rsidR="00CD7417">
        <w:rPr>
          <w:rFonts w:ascii="Arial" w:eastAsia="Arial" w:hAnsi="Arial" w:cs="Arial"/>
          <w:color w:val="000000"/>
        </w:rPr>
        <w:fldChar w:fldCharType="separate"/>
      </w:r>
      <w:r w:rsidR="00CD7417">
        <w:rPr>
          <w:rFonts w:ascii="Arial" w:eastAsia="Arial" w:hAnsi="Arial" w:cs="Arial"/>
          <w:noProof/>
          <w:color w:val="000000"/>
        </w:rPr>
        <w:t>(20)</w:t>
      </w:r>
      <w:r w:rsidR="00CD7417">
        <w:rPr>
          <w:rFonts w:ascii="Arial" w:eastAsia="Arial" w:hAnsi="Arial" w:cs="Arial"/>
          <w:color w:val="000000"/>
        </w:rPr>
        <w:fldChar w:fldCharType="end"/>
      </w:r>
      <w:r w:rsidR="00CD7417">
        <w:rPr>
          <w:rFonts w:ascii="Arial" w:eastAsia="Arial" w:hAnsi="Arial" w:cs="Arial"/>
          <w:color w:val="000000"/>
        </w:rPr>
        <w:t xml:space="preserve"> </w:t>
      </w:r>
      <w:r>
        <w:rPr>
          <w:rFonts w:ascii="Arial" w:eastAsia="Arial" w:hAnsi="Arial" w:cs="Arial"/>
          <w:color w:val="000000"/>
        </w:rPr>
        <w:t xml:space="preserve">included in our analysis, with minor modifications according to a preliminary analysis of the included studies and their objectives and methods. </w:t>
      </w:r>
    </w:p>
    <w:p w14:paraId="00000032"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00000033" w14:textId="77777777" w:rsidR="00986E99" w:rsidRDefault="00000000">
      <w:pPr>
        <w:pBdr>
          <w:top w:val="nil"/>
          <w:left w:val="nil"/>
          <w:bottom w:val="nil"/>
          <w:right w:val="nil"/>
          <w:between w:val="nil"/>
        </w:pBdr>
        <w:spacing w:line="480" w:lineRule="auto"/>
        <w:jc w:val="both"/>
        <w:rPr>
          <w:rFonts w:ascii="Arial" w:eastAsia="Arial" w:hAnsi="Arial" w:cs="Arial"/>
          <w:i/>
          <w:color w:val="000000"/>
        </w:rPr>
      </w:pPr>
      <w:sdt>
        <w:sdtPr>
          <w:tag w:val="goog_rdk_9"/>
          <w:id w:val="-1382777857"/>
        </w:sdtPr>
        <w:sdtContent/>
      </w:sdt>
      <w:sdt>
        <w:sdtPr>
          <w:tag w:val="goog_rdk_10"/>
          <w:id w:val="805815788"/>
        </w:sdtPr>
        <w:sdtContent/>
      </w:sdt>
      <w:sdt>
        <w:sdtPr>
          <w:tag w:val="goog_rdk_11"/>
          <w:id w:val="1125586334"/>
        </w:sdtPr>
        <w:sdtContent/>
      </w:sdt>
      <w:r>
        <w:rPr>
          <w:rFonts w:ascii="Arial" w:eastAsia="Arial" w:hAnsi="Arial" w:cs="Arial"/>
          <w:i/>
          <w:color w:val="000000"/>
        </w:rPr>
        <w:t xml:space="preserve">Analysis </w:t>
      </w:r>
    </w:p>
    <w:p w14:paraId="00000034" w14:textId="77777777" w:rsidR="00986E99" w:rsidRDefault="00986E99">
      <w:pPr>
        <w:pBdr>
          <w:top w:val="nil"/>
          <w:left w:val="nil"/>
          <w:bottom w:val="nil"/>
          <w:right w:val="nil"/>
          <w:between w:val="nil"/>
        </w:pBdr>
        <w:spacing w:line="480" w:lineRule="auto"/>
        <w:jc w:val="both"/>
        <w:rPr>
          <w:rFonts w:ascii="Arial" w:eastAsia="Arial" w:hAnsi="Arial" w:cs="Arial"/>
          <w:b/>
          <w:color w:val="000000"/>
        </w:rPr>
      </w:pPr>
    </w:p>
    <w:p w14:paraId="00000035"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 </w:t>
      </w:r>
    </w:p>
    <w:p w14:paraId="00000036" w14:textId="69350420"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incubation period, serial interval and generation time, meta-analyses were performed using the meta R package </w:t>
      </w:r>
      <w:r w:rsidR="00CD7417">
        <w:rPr>
          <w:rFonts w:ascii="Arial" w:eastAsia="Arial" w:hAnsi="Arial" w:cs="Arial"/>
          <w:color w:val="000000"/>
        </w:rPr>
        <w:fldChar w:fldCharType="begin"/>
      </w:r>
      <w:r w:rsidR="00CD7417">
        <w:rPr>
          <w:rFonts w:ascii="Arial" w:eastAsia="Arial" w:hAnsi="Arial" w:cs="Arial"/>
          <w:color w:val="000000"/>
        </w:rPr>
        <w:instrText xml:space="preserve"> ADDIN EN.CITE &lt;EndNote&gt;&lt;Cite&gt;&lt;RecNum&gt;260&lt;/RecNum&gt;&lt;DisplayText&gt;(21)&lt;/DisplayText&gt;&lt;record&gt;&lt;rec-number&gt;260&lt;/rec-number&gt;&lt;foreign-keys&gt;&lt;key app="EN" db-id="2wdzxzpwrdes5xevdf1x0ssp99awrdrfz9wf" timestamp="1699805138"&gt;260&lt;/key&gt;&lt;/foreign-keys&gt;&lt;ref-type name="Journal Article"&gt;17&lt;/ref-type&gt;&lt;contributors&gt;&lt;/contributors&gt;&lt;titles&gt;&lt;title&gt;Balduzzi S, Rücker G, Schwarzer G (2019), How to perform a meta-analysis with R: a practical tutorial, Evidence-Based Mental Health; 22: 153-160.&lt;/title&gt;&lt;/titles&gt;&lt;dates&gt;&lt;/dates&gt;&lt;urls&gt;&lt;/urls&gt;&lt;/record&gt;&lt;/Cite&gt;&lt;/EndNote&gt;</w:instrText>
      </w:r>
      <w:r w:rsidR="00CD7417">
        <w:rPr>
          <w:rFonts w:ascii="Arial" w:eastAsia="Arial" w:hAnsi="Arial" w:cs="Arial"/>
          <w:color w:val="000000"/>
        </w:rPr>
        <w:fldChar w:fldCharType="separate"/>
      </w:r>
      <w:r w:rsidR="00CD7417">
        <w:rPr>
          <w:rFonts w:ascii="Arial" w:eastAsia="Arial" w:hAnsi="Arial" w:cs="Arial"/>
          <w:noProof/>
          <w:color w:val="000000"/>
        </w:rPr>
        <w:t>(21)</w:t>
      </w:r>
      <w:r w:rsidR="00CD7417">
        <w:rPr>
          <w:rFonts w:ascii="Arial" w:eastAsia="Arial" w:hAnsi="Arial" w:cs="Arial"/>
          <w:color w:val="000000"/>
        </w:rPr>
        <w:fldChar w:fldCharType="end"/>
      </w:r>
      <w:r w:rsidR="00CD7417">
        <w:rPr>
          <w:rFonts w:ascii="Arial" w:eastAsia="Arial" w:hAnsi="Arial" w:cs="Arial"/>
          <w:color w:val="000000"/>
        </w:rPr>
        <w:t xml:space="preserve"> </w:t>
      </w:r>
      <w:r>
        <w:rPr>
          <w:rFonts w:ascii="Arial" w:eastAsia="Arial" w:hAnsi="Arial" w:cs="Arial"/>
        </w:rPr>
        <w:t>by calculating</w:t>
      </w:r>
      <w:r>
        <w:rPr>
          <w:rFonts w:ascii="Arial" w:eastAsia="Arial" w:hAnsi="Arial" w:cs="Arial"/>
          <w:color w:val="000000"/>
        </w:rPr>
        <w:t xml:space="preserve"> an overall mean from studies reporting a single mean using the inverse variance method for pooling. Random effects models were </w:t>
      </w:r>
      <w:r>
        <w:rPr>
          <w:rFonts w:ascii="Arial" w:eastAsia="Arial" w:hAnsi="Arial" w:cs="Arial"/>
        </w:rPr>
        <w:t>used, with the study as the random effect</w:t>
      </w:r>
      <w:r>
        <w:rPr>
          <w:rFonts w:ascii="Arial" w:eastAsia="Arial" w:hAnsi="Arial" w:cs="Arial"/>
          <w:color w:val="000000"/>
        </w:rPr>
        <w:t xml:space="preserve">. A subgroup analysis </w:t>
      </w:r>
      <w:r w:rsidRPr="00CD7417">
        <w:rPr>
          <w:rFonts w:ascii="Arial" w:eastAsia="Arial" w:hAnsi="Arial" w:cs="Arial"/>
          <w:color w:val="000000" w:themeColor="text1"/>
        </w:rPr>
        <w:t>was performed by dividing the studies into mathematical models or primary studies, when applicable.</w:t>
      </w:r>
    </w:p>
    <w:p w14:paraId="00000037" w14:textId="77777777"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For the CFR, a meta-analysis was performed </w:t>
      </w:r>
      <w:r>
        <w:rPr>
          <w:rFonts w:ascii="Arial" w:eastAsia="Arial" w:hAnsi="Arial" w:cs="Arial"/>
        </w:rPr>
        <w:t>by calculating</w:t>
      </w:r>
      <w:r>
        <w:rPr>
          <w:rFonts w:ascii="Arial" w:eastAsia="Arial" w:hAnsi="Arial" w:cs="Arial"/>
          <w:color w:val="000000"/>
        </w:rPr>
        <w:t xml:space="preserve"> an overall proportion from studies reporting a single proportion using a generalized linear mixed model </w:t>
      </w:r>
      <w:r>
        <w:rPr>
          <w:rFonts w:ascii="Arial" w:eastAsia="Arial" w:hAnsi="Arial" w:cs="Arial"/>
        </w:rPr>
        <w:t xml:space="preserve">(GLMM) for pooling, given the expected low frequency of the outcome. Both common effect and random effects models were estimated along with statistics on heterogeneity in CFR across studies.  </w:t>
      </w:r>
    </w:p>
    <w:p w14:paraId="00000038" w14:textId="12DE1C15"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For the infectious period, we could perform a meta-analysis due to lack of data. Results from the only study found in the review are presented </w:t>
      </w:r>
      <w:r w:rsidR="00CD7417">
        <w:rPr>
          <w:rFonts w:ascii="Arial" w:eastAsia="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eastAsia="Arial" w:hAnsi="Arial" w:cs="Arial"/>
        </w:rPr>
        <w:instrText xml:space="preserve"> ADDIN EN.CITE </w:instrText>
      </w:r>
      <w:r w:rsidR="00F47761">
        <w:rPr>
          <w:rFonts w:ascii="Arial" w:eastAsia="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eastAsia="Arial" w:hAnsi="Arial" w:cs="Arial"/>
        </w:rPr>
        <w:instrText xml:space="preserve"> ADDIN EN.CITE.DATA </w:instrText>
      </w:r>
      <w:r w:rsidR="00F47761">
        <w:rPr>
          <w:rFonts w:ascii="Arial" w:eastAsia="Arial" w:hAnsi="Arial" w:cs="Arial"/>
        </w:rPr>
      </w:r>
      <w:r w:rsidR="00F47761">
        <w:rPr>
          <w:rFonts w:ascii="Arial" w:eastAsia="Arial" w:hAnsi="Arial" w:cs="Arial"/>
        </w:rPr>
        <w:fldChar w:fldCharType="end"/>
      </w:r>
      <w:r w:rsidR="00CD7417">
        <w:rPr>
          <w:rFonts w:ascii="Arial" w:eastAsia="Arial" w:hAnsi="Arial" w:cs="Arial"/>
        </w:rPr>
      </w:r>
      <w:r w:rsidR="00CD7417">
        <w:rPr>
          <w:rFonts w:ascii="Arial" w:eastAsia="Arial" w:hAnsi="Arial" w:cs="Arial"/>
        </w:rPr>
        <w:fldChar w:fldCharType="separate"/>
      </w:r>
      <w:r w:rsidR="00F47761">
        <w:rPr>
          <w:rFonts w:ascii="Arial" w:eastAsia="Arial" w:hAnsi="Arial" w:cs="Arial"/>
          <w:noProof/>
        </w:rPr>
        <w:t>(22)</w:t>
      </w:r>
      <w:r w:rsidR="00CD7417">
        <w:rPr>
          <w:rFonts w:ascii="Arial" w:eastAsia="Arial" w:hAnsi="Arial" w:cs="Arial"/>
        </w:rPr>
        <w:fldChar w:fldCharType="end"/>
      </w:r>
      <w:r w:rsidR="00CD7417">
        <w:rPr>
          <w:rFonts w:ascii="Arial" w:eastAsia="Arial" w:hAnsi="Arial" w:cs="Arial"/>
        </w:rPr>
        <w:t xml:space="preserve">. </w:t>
      </w:r>
    </w:p>
    <w:p w14:paraId="00000039" w14:textId="77777777"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Likewise, for the basic and reproduction numbers, we decided not to perform an aggregated analysis of estimates because of difficulties in the interpretation of the </w:t>
      </w:r>
      <w:r>
        <w:rPr>
          <w:rFonts w:ascii="Arial" w:eastAsia="Arial" w:hAnsi="Arial" w:cs="Arial"/>
        </w:rPr>
        <w:lastRenderedPageBreak/>
        <w:t xml:space="preserve">results, given heterogeneity in the times, locations, and methods used to calculate these parameters.  Instead, we present the findings summarized in tables. </w:t>
      </w:r>
    </w:p>
    <w:p w14:paraId="0000003A" w14:textId="77777777"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When analyses of aggregated results were performed, statistical heterogen</w:t>
      </w:r>
      <w:r>
        <w:rPr>
          <w:rFonts w:ascii="Arial" w:eastAsia="Arial" w:hAnsi="Arial" w:cs="Arial"/>
          <w:color w:val="000000"/>
        </w:rPr>
        <w:t xml:space="preserve">eity was assessed by visual inspection of forest plots and the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Chi</m:t>
            </m:r>
          </m:e>
          <m:sup>
            <m:r>
              <w:rPr>
                <w:rFonts w:ascii="Cambria Math" w:eastAsia="Cambria Math" w:hAnsi="Cambria Math" w:cs="Cambria Math"/>
                <w:color w:val="000000"/>
              </w:rPr>
              <m:t>2</m:t>
            </m:r>
          </m:sup>
        </m:sSup>
      </m:oMath>
      <w:r>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and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w:t>
      </w:r>
      <w:r>
        <w:rPr>
          <w:rFonts w:ascii="Arial" w:eastAsia="Arial" w:hAnsi="Arial" w:cs="Arial"/>
        </w:rPr>
        <w:t xml:space="preserve">statistical tests.  </w:t>
      </w:r>
    </w:p>
    <w:p w14:paraId="3205A446" w14:textId="77777777" w:rsidR="0012004C" w:rsidRDefault="0012004C">
      <w:pPr>
        <w:pBdr>
          <w:top w:val="nil"/>
          <w:left w:val="nil"/>
          <w:bottom w:val="nil"/>
          <w:right w:val="nil"/>
          <w:between w:val="nil"/>
        </w:pBdr>
        <w:spacing w:line="480" w:lineRule="auto"/>
        <w:jc w:val="both"/>
        <w:rPr>
          <w:rFonts w:ascii="Arial" w:eastAsia="Arial" w:hAnsi="Arial" w:cs="Arial"/>
        </w:rPr>
      </w:pPr>
    </w:p>
    <w:p w14:paraId="0000003B" w14:textId="357CD78B"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rPr>
        <w:t>A subgroup analysis was performed for incubation period and CFR according to the geographical distribution of the estimates and type of study (parameters obtained by mathematical models vs other study designs). Although we planned to perform a subgroup analysis of estimates according to sex assigned at birth, mechanism of transmission, HIV status and type of vaccine strate</w:t>
      </w:r>
      <w:r>
        <w:rPr>
          <w:rFonts w:ascii="Arial" w:eastAsia="Arial" w:hAnsi="Arial" w:cs="Arial"/>
          <w:color w:val="000000"/>
        </w:rPr>
        <w:t>gy used (pre- and post</w:t>
      </w:r>
      <w:r>
        <w:rPr>
          <w:rFonts w:ascii="Arial" w:eastAsia="Arial" w:hAnsi="Arial" w:cs="Arial"/>
        </w:rPr>
        <w:t>-</w:t>
      </w:r>
      <w:r>
        <w:rPr>
          <w:rFonts w:ascii="Arial" w:eastAsia="Arial" w:hAnsi="Arial" w:cs="Arial"/>
          <w:color w:val="000000"/>
        </w:rPr>
        <w:t>exposure prophylaxis)</w:t>
      </w:r>
      <w:r>
        <w:rPr>
          <w:rFonts w:ascii="Arial" w:eastAsia="Arial" w:hAnsi="Arial" w:cs="Arial"/>
        </w:rPr>
        <w:t>,</w:t>
      </w:r>
      <w:r>
        <w:rPr>
          <w:rFonts w:ascii="Arial" w:eastAsia="Arial" w:hAnsi="Arial" w:cs="Arial"/>
          <w:color w:val="000000"/>
        </w:rPr>
        <w:t xml:space="preserve"> </w:t>
      </w:r>
      <w:r>
        <w:rPr>
          <w:rFonts w:ascii="Arial" w:eastAsia="Arial" w:hAnsi="Arial" w:cs="Arial"/>
        </w:rPr>
        <w:t>these</w:t>
      </w:r>
      <w:r>
        <w:rPr>
          <w:rFonts w:ascii="Arial" w:eastAsia="Arial" w:hAnsi="Arial" w:cs="Arial"/>
          <w:color w:val="000000"/>
        </w:rPr>
        <w:t xml:space="preserve"> w</w:t>
      </w:r>
      <w:r>
        <w:rPr>
          <w:rFonts w:ascii="Arial" w:eastAsia="Arial" w:hAnsi="Arial" w:cs="Arial"/>
        </w:rPr>
        <w:t>ere</w:t>
      </w:r>
      <w:r>
        <w:rPr>
          <w:rFonts w:ascii="Arial" w:eastAsia="Arial" w:hAnsi="Arial" w:cs="Arial"/>
          <w:color w:val="000000"/>
        </w:rPr>
        <w:t xml:space="preserve"> not </w:t>
      </w:r>
      <w:r>
        <w:rPr>
          <w:rFonts w:ascii="Arial" w:eastAsia="Arial" w:hAnsi="Arial" w:cs="Arial"/>
        </w:rPr>
        <w:t>possible due</w:t>
      </w:r>
      <w:r>
        <w:rPr>
          <w:rFonts w:ascii="Arial" w:eastAsia="Arial" w:hAnsi="Arial" w:cs="Arial"/>
          <w:color w:val="000000"/>
        </w:rPr>
        <w:t xml:space="preserve"> to limit</w:t>
      </w:r>
      <w:r>
        <w:rPr>
          <w:rFonts w:ascii="Arial" w:eastAsia="Arial" w:hAnsi="Arial" w:cs="Arial"/>
        </w:rPr>
        <w:t>ed</w:t>
      </w:r>
      <w:r>
        <w:rPr>
          <w:rFonts w:ascii="Arial" w:eastAsia="Arial" w:hAnsi="Arial" w:cs="Arial"/>
          <w:color w:val="000000"/>
        </w:rPr>
        <w:t xml:space="preserve"> data.  Analyses were conducted using R (version 4.2.2) </w:t>
      </w:r>
      <w:r w:rsidR="00CD7417">
        <w:rPr>
          <w:rFonts w:ascii="Arial" w:eastAsia="Arial" w:hAnsi="Arial" w:cs="Arial"/>
          <w:color w:val="000000"/>
        </w:rPr>
        <w:fldChar w:fldCharType="begin"/>
      </w:r>
      <w:r w:rsidR="00F47761">
        <w:rPr>
          <w:rFonts w:ascii="Arial" w:eastAsia="Arial" w:hAnsi="Arial" w:cs="Arial"/>
          <w:color w:val="000000"/>
        </w:rPr>
        <w:instrText xml:space="preserve"> ADDIN EN.CITE &lt;EndNote&gt;&lt;Cite&gt;&lt;RecNum&gt;95&lt;/RecNum&gt;&lt;DisplayText&gt;(23)&lt;/DisplayText&gt;&lt;record&gt;&lt;rec-number&gt;95&lt;/rec-number&gt;&lt;foreign-keys&gt;&lt;key app="EN" db-id="2wdzxzpwrdes5xevdf1x0ssp99awrdrfz9wf" timestamp="1668918893"&gt;95&lt;/key&gt;&lt;/foreign-keys&gt;&lt;ref-type name="Journal Article"&gt;17&lt;/ref-type&gt;&lt;contributors&gt;&lt;/contributors&gt;&lt;titles&gt;&lt;title&gt;R Core Team (2022). R: A language and environment for statistical computing. R Foundation for Statistical Computing, Vienna, Austria. URL https://www.R-project.org/.&lt;/title&gt;&lt;/titles&gt;&lt;dates&gt;&lt;/dates&gt;&lt;urls&gt;&lt;/urls&gt;&lt;/record&gt;&lt;/Cite&gt;&lt;/EndNote&gt;</w:instrText>
      </w:r>
      <w:r w:rsidR="00CD7417">
        <w:rPr>
          <w:rFonts w:ascii="Arial" w:eastAsia="Arial" w:hAnsi="Arial" w:cs="Arial"/>
          <w:color w:val="000000"/>
        </w:rPr>
        <w:fldChar w:fldCharType="separate"/>
      </w:r>
      <w:r w:rsidR="00F47761">
        <w:rPr>
          <w:rFonts w:ascii="Arial" w:eastAsia="Arial" w:hAnsi="Arial" w:cs="Arial"/>
          <w:noProof/>
          <w:color w:val="000000"/>
        </w:rPr>
        <w:t>(23)</w:t>
      </w:r>
      <w:r w:rsidR="00CD7417">
        <w:rPr>
          <w:rFonts w:ascii="Arial" w:eastAsia="Arial" w:hAnsi="Arial" w:cs="Arial"/>
          <w:color w:val="000000"/>
        </w:rPr>
        <w:fldChar w:fldCharType="end"/>
      </w:r>
      <w:r w:rsidR="00CD7417">
        <w:rPr>
          <w:rFonts w:ascii="Arial" w:eastAsia="Arial" w:hAnsi="Arial" w:cs="Arial"/>
          <w:color w:val="000000"/>
        </w:rPr>
        <w:t xml:space="preserve">. </w:t>
      </w:r>
    </w:p>
    <w:p w14:paraId="0000003C" w14:textId="77777777" w:rsidR="00986E99" w:rsidRDefault="00986E99">
      <w:pPr>
        <w:pBdr>
          <w:top w:val="nil"/>
          <w:left w:val="nil"/>
          <w:bottom w:val="nil"/>
          <w:right w:val="nil"/>
          <w:between w:val="nil"/>
        </w:pBdr>
        <w:spacing w:line="480" w:lineRule="auto"/>
        <w:rPr>
          <w:rFonts w:ascii="Arial" w:eastAsia="Arial" w:hAnsi="Arial" w:cs="Arial"/>
          <w:i/>
          <w:color w:val="000000"/>
        </w:rPr>
      </w:pPr>
    </w:p>
    <w:p w14:paraId="7F483A61" w14:textId="77777777" w:rsidR="0012004C" w:rsidRDefault="00000000" w:rsidP="0012004C">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Results</w:t>
      </w:r>
    </w:p>
    <w:p w14:paraId="15073843" w14:textId="77777777" w:rsidR="0012004C" w:rsidRDefault="0012004C" w:rsidP="0012004C">
      <w:pPr>
        <w:pBdr>
          <w:top w:val="nil"/>
          <w:left w:val="nil"/>
          <w:bottom w:val="nil"/>
          <w:right w:val="nil"/>
          <w:between w:val="nil"/>
        </w:pBdr>
        <w:spacing w:line="480" w:lineRule="auto"/>
        <w:rPr>
          <w:rFonts w:ascii="Arial" w:eastAsia="Arial" w:hAnsi="Arial" w:cs="Arial"/>
          <w:b/>
          <w:color w:val="000000"/>
        </w:rPr>
      </w:pPr>
    </w:p>
    <w:p w14:paraId="0000003F" w14:textId="10F4A915" w:rsidR="00986E99" w:rsidRPr="0012004C" w:rsidRDefault="00000000" w:rsidP="0012004C">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i/>
          <w:color w:val="000000"/>
        </w:rPr>
        <w:t>Search Results</w:t>
      </w:r>
      <w:r>
        <w:rPr>
          <w:rFonts w:ascii="Arial" w:eastAsia="Arial" w:hAnsi="Arial" w:cs="Arial"/>
          <w:color w:val="000000"/>
        </w:rPr>
        <w:t xml:space="preserve"> </w:t>
      </w:r>
    </w:p>
    <w:p w14:paraId="00000040" w14:textId="77777777" w:rsidR="00986E99" w:rsidRDefault="00986E99">
      <w:pPr>
        <w:pBdr>
          <w:top w:val="nil"/>
          <w:left w:val="nil"/>
          <w:bottom w:val="nil"/>
          <w:right w:val="nil"/>
          <w:between w:val="nil"/>
        </w:pBdr>
        <w:spacing w:line="480" w:lineRule="auto"/>
        <w:jc w:val="both"/>
        <w:rPr>
          <w:rFonts w:ascii="Arial" w:eastAsia="Arial" w:hAnsi="Arial" w:cs="Arial"/>
          <w:i/>
          <w:color w:val="000000"/>
        </w:rPr>
      </w:pPr>
    </w:p>
    <w:p w14:paraId="00000041"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A total of 6110 references were identified from the electronic search </w:t>
      </w:r>
      <w:r>
        <w:rPr>
          <w:rFonts w:ascii="Arial" w:eastAsia="Arial" w:hAnsi="Arial" w:cs="Arial"/>
        </w:rPr>
        <w:t>of</w:t>
      </w:r>
      <w:r>
        <w:rPr>
          <w:rFonts w:ascii="Arial" w:eastAsia="Arial" w:hAnsi="Arial" w:cs="Arial"/>
          <w:color w:val="000000"/>
        </w:rPr>
        <w:t xml:space="preserve"> databases and other mentioned sources. After removing duplicates and performing an initial screening by title and abstract, 157 references were eligible for full-text evaluation. Of these, a total of 109 studies were excluded: 77 for failing to evaluate epidemiological parameters of interest, 24 for being theoretical models only (not fitted to data), two for wrong study design, two for not corresponding to the study </w:t>
      </w:r>
      <w:r>
        <w:rPr>
          <w:rFonts w:ascii="Arial" w:eastAsia="Arial" w:hAnsi="Arial" w:cs="Arial"/>
          <w:color w:val="000000"/>
        </w:rPr>
        <w:lastRenderedPageBreak/>
        <w:t>period of interest and four for no full</w:t>
      </w:r>
      <w:r>
        <w:rPr>
          <w:rFonts w:ascii="Arial" w:eastAsia="Arial" w:hAnsi="Arial" w:cs="Arial"/>
        </w:rPr>
        <w:t>-</w:t>
      </w:r>
      <w:r>
        <w:rPr>
          <w:rFonts w:ascii="Arial" w:eastAsia="Arial" w:hAnsi="Arial" w:cs="Arial"/>
          <w:color w:val="000000"/>
        </w:rPr>
        <w:t xml:space="preserve">text availability (only poster abstracts). Finally, 47 studies were identified and included in the present systematic review as shown in the PRISMA flow diagram (Figure 1). Table 1 shows the characteristics of the included studies. The characteristics of the excluded studies are found in Supplementary Table 2. </w:t>
      </w:r>
    </w:p>
    <w:p w14:paraId="00000042" w14:textId="77777777" w:rsidR="00986E99" w:rsidRDefault="00986E99">
      <w:pPr>
        <w:pBdr>
          <w:top w:val="nil"/>
          <w:left w:val="nil"/>
          <w:bottom w:val="nil"/>
          <w:right w:val="nil"/>
          <w:between w:val="nil"/>
        </w:pBdr>
        <w:spacing w:line="480" w:lineRule="auto"/>
        <w:jc w:val="both"/>
        <w:rPr>
          <w:rFonts w:ascii="Arial" w:eastAsia="Arial" w:hAnsi="Arial" w:cs="Arial"/>
          <w:i/>
          <w:color w:val="000000"/>
        </w:rPr>
      </w:pPr>
    </w:p>
    <w:p w14:paraId="00000043" w14:textId="77777777" w:rsidR="00986E99"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 xml:space="preserve">Included studies. </w:t>
      </w:r>
    </w:p>
    <w:p w14:paraId="00000044" w14:textId="77777777" w:rsidR="00986E99" w:rsidRDefault="00986E99">
      <w:pPr>
        <w:pBdr>
          <w:top w:val="nil"/>
          <w:left w:val="nil"/>
          <w:bottom w:val="nil"/>
          <w:right w:val="nil"/>
          <w:between w:val="nil"/>
        </w:pBdr>
        <w:spacing w:line="480" w:lineRule="auto"/>
        <w:jc w:val="both"/>
        <w:rPr>
          <w:rFonts w:ascii="Arial" w:eastAsia="Arial" w:hAnsi="Arial" w:cs="Arial"/>
          <w:i/>
          <w:color w:val="000000"/>
        </w:rPr>
      </w:pPr>
    </w:p>
    <w:p w14:paraId="00000045"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Forty-seven references were included in the analysis. The predominant study designs were mathematical models n=24 (51%), followed by case series n=13 </w:t>
      </w:r>
      <w:r>
        <w:rPr>
          <w:rFonts w:ascii="Arial" w:eastAsia="Arial" w:hAnsi="Arial" w:cs="Arial"/>
        </w:rPr>
        <w:t>(28%), cross sectional studies/surveillance reports n=8 (17%) and cohort studies n=2 (4%). Regarding the epidemiological parameters estimated by the studies, incubation period was the main parameter reported (n=26 references), followed by basic reproduction number (n=11), effective reproduction number (n=8), serial interval (n=5), CFR (n=24), generation time (n=2) and infectious period (n=1). The proportion of each study design and epidemiologic</w:t>
      </w:r>
      <w:r>
        <w:rPr>
          <w:rFonts w:ascii="Arial" w:eastAsia="Arial" w:hAnsi="Arial" w:cs="Arial"/>
          <w:color w:val="000000"/>
        </w:rPr>
        <w:t xml:space="preserve">al parameters evaluated in the included references is visualized in Figure 2. </w:t>
      </w:r>
    </w:p>
    <w:p w14:paraId="00000046"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00000047"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main characteristics of the studies included in this review are detailed in </w:t>
      </w:r>
      <w:r>
        <w:rPr>
          <w:rFonts w:ascii="Arial" w:eastAsia="Arial" w:hAnsi="Arial" w:cs="Arial"/>
        </w:rPr>
        <w:t>T</w:t>
      </w:r>
      <w:r>
        <w:rPr>
          <w:rFonts w:ascii="Arial" w:eastAsia="Arial" w:hAnsi="Arial" w:cs="Arial"/>
          <w:color w:val="000000"/>
        </w:rPr>
        <w:t xml:space="preserve">able 2.  The studies were carried out in different countries and locations worldwide, but most of the evidence comes from Spain, United States of America, and United Kingdom, respectively. A map of the number of articles selected per country is represented in Figure 2. </w:t>
      </w:r>
    </w:p>
    <w:p w14:paraId="00000048" w14:textId="77777777" w:rsidR="00986E99" w:rsidRDefault="00986E99">
      <w:pPr>
        <w:pBdr>
          <w:top w:val="nil"/>
          <w:left w:val="nil"/>
          <w:bottom w:val="nil"/>
          <w:right w:val="nil"/>
          <w:between w:val="nil"/>
        </w:pBdr>
        <w:spacing w:line="480" w:lineRule="auto"/>
        <w:rPr>
          <w:rFonts w:ascii="Arial" w:eastAsia="Arial" w:hAnsi="Arial" w:cs="Arial"/>
          <w:color w:val="000000"/>
        </w:rPr>
      </w:pPr>
    </w:p>
    <w:p w14:paraId="00000049" w14:textId="77777777" w:rsidR="00986E99" w:rsidRDefault="00000000">
      <w:pPr>
        <w:pBdr>
          <w:top w:val="nil"/>
          <w:left w:val="nil"/>
          <w:bottom w:val="nil"/>
          <w:right w:val="nil"/>
          <w:between w:val="nil"/>
        </w:pBdr>
        <w:spacing w:line="480" w:lineRule="auto"/>
        <w:rPr>
          <w:rFonts w:ascii="Arial" w:eastAsia="Arial" w:hAnsi="Arial" w:cs="Arial"/>
          <w:i/>
          <w:color w:val="000000"/>
        </w:rPr>
      </w:pPr>
      <w:r>
        <w:rPr>
          <w:rFonts w:ascii="Arial" w:eastAsia="Arial" w:hAnsi="Arial" w:cs="Arial"/>
          <w:i/>
          <w:color w:val="000000"/>
        </w:rPr>
        <w:lastRenderedPageBreak/>
        <w:t>Assessment of quality of included studies</w:t>
      </w:r>
    </w:p>
    <w:p w14:paraId="0000004A" w14:textId="77777777" w:rsidR="00986E99" w:rsidRDefault="00986E99">
      <w:pPr>
        <w:pBdr>
          <w:top w:val="nil"/>
          <w:left w:val="nil"/>
          <w:bottom w:val="nil"/>
          <w:right w:val="nil"/>
          <w:between w:val="nil"/>
        </w:pBdr>
        <w:spacing w:line="480" w:lineRule="auto"/>
        <w:rPr>
          <w:rFonts w:ascii="Arial" w:eastAsia="Arial" w:hAnsi="Arial" w:cs="Arial"/>
          <w:i/>
          <w:color w:val="000000"/>
        </w:rPr>
      </w:pPr>
    </w:p>
    <w:p w14:paraId="0000004B"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results of the quality assessment are summarized in Figure 3 and a detailed description of the decision of each study is available in supplementary table 3. </w:t>
      </w:r>
    </w:p>
    <w:p w14:paraId="0000004C"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0000004D"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most of the studies reported the fitted distribution used and their parameters, the time frame, and central or dispersion tendency measures with their respective uncertainty intervals. Nevertheless, more than 25% of the studies failed to perform model adjustments to overcome critical aspects, such as phase bias when the outbreak was in an ascending or descending phase </w:t>
      </w:r>
      <w:sdt>
        <w:sdtPr>
          <w:tag w:val="goog_rdk_12"/>
          <w:id w:val="2107612049"/>
        </w:sdtPr>
        <w:sdtContent/>
      </w:sdt>
      <w:r>
        <w:rPr>
          <w:rFonts w:ascii="Arial" w:eastAsia="Arial" w:hAnsi="Arial" w:cs="Arial"/>
          <w:color w:val="000000"/>
        </w:rPr>
        <w:t xml:space="preserve">or </w:t>
      </w:r>
      <w:r>
        <w:rPr>
          <w:rFonts w:ascii="Arial" w:eastAsia="Arial" w:hAnsi="Arial" w:cs="Arial"/>
        </w:rPr>
        <w:t>did not account for</w:t>
      </w:r>
      <w:r>
        <w:rPr>
          <w:rFonts w:ascii="Arial" w:eastAsia="Arial" w:hAnsi="Arial" w:cs="Arial"/>
          <w:color w:val="000000"/>
        </w:rPr>
        <w:t xml:space="preserve"> censoring or truncat</w:t>
      </w:r>
      <w:r>
        <w:rPr>
          <w:rFonts w:ascii="Arial" w:eastAsia="Arial" w:hAnsi="Arial" w:cs="Arial"/>
        </w:rPr>
        <w:t>ed</w:t>
      </w:r>
      <w:r>
        <w:rPr>
          <w:rFonts w:ascii="Arial" w:eastAsia="Arial" w:hAnsi="Arial" w:cs="Arial"/>
          <w:color w:val="000000"/>
        </w:rPr>
        <w:t xml:space="preserve"> data when necessary. Additionally, 21% of the studies did not explicitly report the code and data used for their reported parameter’s estimations (Figure 3a).</w:t>
      </w:r>
    </w:p>
    <w:p w14:paraId="0000004E" w14:textId="77777777" w:rsidR="00986E99" w:rsidRDefault="00986E99">
      <w:pPr>
        <w:pBdr>
          <w:top w:val="nil"/>
          <w:left w:val="nil"/>
          <w:bottom w:val="nil"/>
          <w:right w:val="nil"/>
          <w:between w:val="nil"/>
        </w:pBdr>
        <w:spacing w:line="480" w:lineRule="auto"/>
        <w:rPr>
          <w:rFonts w:ascii="Arial" w:eastAsia="Arial" w:hAnsi="Arial" w:cs="Arial"/>
          <w:color w:val="000000"/>
        </w:rPr>
      </w:pPr>
    </w:p>
    <w:p w14:paraId="0000004F" w14:textId="508C1E4F" w:rsidR="00986E99" w:rsidRPr="00CD7417" w:rsidRDefault="00000000">
      <w:pPr>
        <w:pBdr>
          <w:top w:val="nil"/>
          <w:left w:val="nil"/>
          <w:bottom w:val="nil"/>
          <w:right w:val="nil"/>
          <w:between w:val="nil"/>
        </w:pBdr>
        <w:spacing w:line="480" w:lineRule="auto"/>
        <w:rPr>
          <w:rFonts w:ascii="Arial" w:eastAsia="Arial" w:hAnsi="Arial" w:cs="Arial"/>
          <w:color w:val="000000" w:themeColor="text1"/>
        </w:rPr>
      </w:pPr>
      <w:r w:rsidRPr="00CD7417">
        <w:rPr>
          <w:rFonts w:ascii="Arial" w:eastAsia="Arial" w:hAnsi="Arial" w:cs="Arial"/>
          <w:color w:val="000000" w:themeColor="text1"/>
        </w:rPr>
        <w:t xml:space="preserve">For case series, 84% of the studies reported clear eligibility criteria </w:t>
      </w:r>
      <w:r w:rsidR="00CD7417" w:rsidRPr="00CD7417">
        <w:rPr>
          <w:rFonts w:ascii="Arial" w:eastAsia="Arial" w:hAnsi="Arial" w:cs="Arial"/>
          <w:color w:val="000000" w:themeColor="text1"/>
        </w:rPr>
        <w:t>and provided</w:t>
      </w:r>
      <w:r w:rsidRPr="00CD7417">
        <w:rPr>
          <w:rFonts w:ascii="Arial" w:eastAsia="Arial" w:hAnsi="Arial" w:cs="Arial"/>
          <w:color w:val="000000" w:themeColor="text1"/>
        </w:rPr>
        <w:t xml:space="preserve"> information about the case definition of mpox disease, including a detailed description of demographics of patients and the setting where the patients were identified (i.e., clinic, residence). Seven percent of the studies </w:t>
      </w:r>
      <w:sdt>
        <w:sdtPr>
          <w:rPr>
            <w:color w:val="000000" w:themeColor="text1"/>
          </w:rPr>
          <w:tag w:val="goog_rdk_13"/>
          <w:id w:val="-1675406680"/>
        </w:sdtPr>
        <w:sdtContent/>
      </w:sdt>
      <w:r w:rsidRPr="00CD7417">
        <w:rPr>
          <w:rFonts w:ascii="Arial" w:eastAsia="Arial" w:hAnsi="Arial" w:cs="Arial"/>
          <w:color w:val="000000" w:themeColor="text1"/>
        </w:rPr>
        <w:t xml:space="preserve">had limitations in reporting </w:t>
      </w:r>
      <w:r w:rsidR="00F47761">
        <w:rPr>
          <w:rFonts w:ascii="Arial" w:eastAsia="Arial" w:hAnsi="Arial" w:cs="Arial"/>
          <w:color w:val="000000" w:themeColor="text1"/>
        </w:rPr>
        <w:t xml:space="preserve">complete </w:t>
      </w:r>
      <w:r w:rsidRPr="00CD7417">
        <w:rPr>
          <w:rFonts w:ascii="Arial" w:eastAsia="Arial" w:hAnsi="Arial" w:cs="Arial"/>
          <w:color w:val="000000" w:themeColor="text1"/>
        </w:rPr>
        <w:t>clinical information</w:t>
      </w:r>
      <w:r w:rsidR="00F47761">
        <w:rPr>
          <w:rFonts w:ascii="Arial" w:eastAsia="Arial" w:hAnsi="Arial" w:cs="Arial"/>
          <w:color w:val="000000" w:themeColor="text1"/>
        </w:rPr>
        <w:t xml:space="preserve">, treatment received and need for hospital admission </w:t>
      </w:r>
      <w:r w:rsidR="00F47761" w:rsidRPr="00CD7417">
        <w:rPr>
          <w:rFonts w:ascii="Arial" w:eastAsia="Arial" w:hAnsi="Arial" w:cs="Arial"/>
          <w:color w:val="000000" w:themeColor="text1"/>
        </w:rPr>
        <w:t>(</w:t>
      </w:r>
      <w:r w:rsidRPr="00CD7417">
        <w:rPr>
          <w:rFonts w:ascii="Arial" w:eastAsia="Arial" w:hAnsi="Arial" w:cs="Arial"/>
          <w:color w:val="000000" w:themeColor="text1"/>
        </w:rPr>
        <w:t>Figure 3b).</w:t>
      </w:r>
    </w:p>
    <w:p w14:paraId="00000050" w14:textId="77777777" w:rsidR="00986E99" w:rsidRDefault="00986E99">
      <w:pPr>
        <w:pBdr>
          <w:top w:val="nil"/>
          <w:left w:val="nil"/>
          <w:bottom w:val="nil"/>
          <w:right w:val="nil"/>
          <w:between w:val="nil"/>
        </w:pBdr>
        <w:spacing w:line="480" w:lineRule="auto"/>
        <w:rPr>
          <w:rFonts w:ascii="Arial" w:eastAsia="Arial" w:hAnsi="Arial" w:cs="Arial"/>
          <w:color w:val="000000"/>
        </w:rPr>
      </w:pPr>
    </w:p>
    <w:p w14:paraId="00000051" w14:textId="77777777" w:rsidR="00986E99" w:rsidRDefault="00000000">
      <w:pPr>
        <w:pBdr>
          <w:top w:val="nil"/>
          <w:left w:val="nil"/>
          <w:bottom w:val="nil"/>
          <w:right w:val="nil"/>
          <w:between w:val="nil"/>
        </w:pBdr>
        <w:spacing w:line="480" w:lineRule="auto"/>
        <w:rPr>
          <w:rFonts w:ascii="Arial" w:eastAsia="Arial" w:hAnsi="Arial" w:cs="Arial"/>
          <w:color w:val="000000"/>
        </w:rPr>
      </w:pPr>
      <w:r>
        <w:rPr>
          <w:rFonts w:ascii="Arial" w:eastAsia="Arial" w:hAnsi="Arial" w:cs="Arial"/>
          <w:color w:val="000000"/>
        </w:rPr>
        <w:t xml:space="preserve">In the </w:t>
      </w:r>
      <w:r w:rsidRPr="00CD7417">
        <w:rPr>
          <w:rFonts w:ascii="Arial" w:eastAsia="Arial" w:hAnsi="Arial" w:cs="Arial"/>
          <w:color w:val="000000" w:themeColor="text1"/>
        </w:rPr>
        <w:t xml:space="preserve">case of cross-sectional and surveillance reports, all included studies had clear criteria for including patients, offered a detailed description of patients and the </w:t>
      </w:r>
      <w:r w:rsidRPr="00CD7417">
        <w:rPr>
          <w:rFonts w:ascii="Arial" w:eastAsia="Arial" w:hAnsi="Arial" w:cs="Arial"/>
          <w:color w:val="000000" w:themeColor="text1"/>
        </w:rPr>
        <w:lastRenderedPageBreak/>
        <w:t xml:space="preserve">settings where they were identified, and demonstrated reliability in the </w:t>
      </w:r>
      <w:r>
        <w:rPr>
          <w:rFonts w:ascii="Arial" w:eastAsia="Arial" w:hAnsi="Arial" w:cs="Arial"/>
          <w:color w:val="000000"/>
        </w:rPr>
        <w:t>measurement of the outcomes evaluated (Figure 3c).</w:t>
      </w:r>
    </w:p>
    <w:p w14:paraId="00000052" w14:textId="77777777" w:rsidR="00986E99" w:rsidRDefault="00986E99">
      <w:pPr>
        <w:pBdr>
          <w:top w:val="nil"/>
          <w:left w:val="nil"/>
          <w:bottom w:val="nil"/>
          <w:right w:val="nil"/>
          <w:between w:val="nil"/>
        </w:pBdr>
        <w:spacing w:line="480" w:lineRule="auto"/>
        <w:rPr>
          <w:rFonts w:ascii="Arial" w:eastAsia="Arial" w:hAnsi="Arial" w:cs="Arial"/>
          <w:color w:val="000000"/>
        </w:rPr>
      </w:pPr>
    </w:p>
    <w:p w14:paraId="00000053" w14:textId="77777777" w:rsidR="00986E99" w:rsidRDefault="00000000">
      <w:pPr>
        <w:pBdr>
          <w:top w:val="nil"/>
          <w:left w:val="nil"/>
          <w:bottom w:val="nil"/>
          <w:right w:val="nil"/>
          <w:between w:val="nil"/>
        </w:pBdr>
        <w:spacing w:line="480" w:lineRule="auto"/>
        <w:rPr>
          <w:rFonts w:ascii="Arial" w:eastAsia="Arial" w:hAnsi="Arial" w:cs="Arial"/>
        </w:rPr>
      </w:pPr>
      <w:r>
        <w:rPr>
          <w:rFonts w:ascii="Arial" w:eastAsia="Arial" w:hAnsi="Arial" w:cs="Arial"/>
          <w:color w:val="000000"/>
        </w:rPr>
        <w:t>Lastly, the two cohort studies included in this review demonstrated adequate standardization of the processes and diagnostic tests performed in the cohort</w:t>
      </w:r>
      <w:r>
        <w:rPr>
          <w:rFonts w:ascii="Arial" w:eastAsia="Arial" w:hAnsi="Arial" w:cs="Arial"/>
        </w:rPr>
        <w:t>;</w:t>
      </w:r>
      <w:r>
        <w:rPr>
          <w:rFonts w:ascii="Arial" w:eastAsia="Arial" w:hAnsi="Arial" w:cs="Arial"/>
          <w:color w:val="000000"/>
        </w:rPr>
        <w:t xml:space="preserve"> </w:t>
      </w:r>
      <w:r>
        <w:rPr>
          <w:rFonts w:ascii="Arial" w:eastAsia="Arial" w:hAnsi="Arial" w:cs="Arial"/>
        </w:rPr>
        <w:t xml:space="preserve">however, they failed to provide detailed information about the follow-up of the patients and the reasons for loss to follow up (Figure 3d).  </w:t>
      </w:r>
    </w:p>
    <w:p w14:paraId="00000054" w14:textId="77777777" w:rsidR="00986E99" w:rsidRDefault="00986E99">
      <w:pPr>
        <w:pBdr>
          <w:top w:val="nil"/>
          <w:left w:val="nil"/>
          <w:bottom w:val="nil"/>
          <w:right w:val="nil"/>
          <w:between w:val="nil"/>
        </w:pBdr>
        <w:spacing w:line="480" w:lineRule="auto"/>
        <w:rPr>
          <w:rFonts w:ascii="Arial" w:eastAsia="Arial" w:hAnsi="Arial" w:cs="Arial"/>
        </w:rPr>
      </w:pPr>
    </w:p>
    <w:p w14:paraId="00000055" w14:textId="77777777" w:rsidR="00986E99" w:rsidRDefault="00000000">
      <w:pPr>
        <w:pBdr>
          <w:top w:val="nil"/>
          <w:left w:val="nil"/>
          <w:bottom w:val="nil"/>
          <w:right w:val="nil"/>
          <w:between w:val="nil"/>
        </w:pBdr>
        <w:spacing w:line="480" w:lineRule="auto"/>
        <w:rPr>
          <w:rFonts w:ascii="Arial" w:eastAsia="Arial" w:hAnsi="Arial" w:cs="Arial"/>
          <w:i/>
        </w:rPr>
      </w:pPr>
      <w:r>
        <w:rPr>
          <w:rFonts w:ascii="Arial" w:eastAsia="Arial" w:hAnsi="Arial" w:cs="Arial"/>
          <w:i/>
        </w:rPr>
        <w:t>Epidemiological parameters</w:t>
      </w:r>
    </w:p>
    <w:p w14:paraId="00000056" w14:textId="77777777" w:rsidR="00986E99" w:rsidRDefault="00986E99">
      <w:pPr>
        <w:pBdr>
          <w:top w:val="nil"/>
          <w:left w:val="nil"/>
          <w:bottom w:val="nil"/>
          <w:right w:val="nil"/>
          <w:between w:val="nil"/>
        </w:pBdr>
        <w:spacing w:line="480" w:lineRule="auto"/>
        <w:rPr>
          <w:rFonts w:ascii="Arial" w:eastAsia="Arial" w:hAnsi="Arial" w:cs="Arial"/>
          <w:i/>
        </w:rPr>
      </w:pPr>
    </w:p>
    <w:p w14:paraId="00000057" w14:textId="315718B0"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Incubation period:</w:t>
      </w:r>
      <w:r>
        <w:rPr>
          <w:rFonts w:ascii="Arial" w:eastAsia="Arial" w:hAnsi="Arial" w:cs="Arial"/>
        </w:rPr>
        <w:t xml:space="preserve"> twenty-six studies (see Table 1) reported estimates of this parameter, combining data on a total of </w:t>
      </w:r>
      <w:r w:rsidR="00F47761">
        <w:rPr>
          <w:rFonts w:ascii="Arial" w:eastAsia="Arial" w:hAnsi="Arial" w:cs="Arial"/>
        </w:rPr>
        <w:t xml:space="preserve">approximately </w:t>
      </w:r>
      <w:sdt>
        <w:sdtPr>
          <w:tag w:val="goog_rdk_14"/>
          <w:id w:val="-1784571714"/>
        </w:sdtPr>
        <w:sdtContent/>
      </w:sdt>
      <w:r>
        <w:rPr>
          <w:rFonts w:ascii="Arial" w:eastAsia="Arial" w:hAnsi="Arial" w:cs="Arial"/>
        </w:rPr>
        <w:t xml:space="preserve">2034 confirmed or suspected mpox cases. Pooling these estimates yielded a mean incubation period of 7.56 days (95% CI: 7.13-8.02)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15%,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0.0047, p = 0.24. (Figure 4a). </w:t>
      </w:r>
      <w:sdt>
        <w:sdtPr>
          <w:rPr>
            <w:color w:val="000000" w:themeColor="text1"/>
          </w:rPr>
          <w:tag w:val="goog_rdk_19"/>
          <w:id w:val="-785351903"/>
        </w:sdtPr>
        <w:sdtContent/>
      </w:sdt>
      <w:r w:rsidR="00F47761" w:rsidRPr="00CD7417">
        <w:rPr>
          <w:rFonts w:ascii="Arial" w:eastAsia="Arial" w:hAnsi="Arial" w:cs="Arial"/>
          <w:color w:val="000000" w:themeColor="text1"/>
        </w:rPr>
        <w:t>It is important to note that some of the pa</w:t>
      </w:r>
      <w:r w:rsidR="00F47761">
        <w:rPr>
          <w:rFonts w:ascii="Arial" w:eastAsia="Arial" w:hAnsi="Arial" w:cs="Arial"/>
          <w:color w:val="000000" w:themeColor="text1"/>
        </w:rPr>
        <w:t>tients</w:t>
      </w:r>
      <w:r w:rsidR="00F47761" w:rsidRPr="00CD7417">
        <w:rPr>
          <w:rFonts w:ascii="Arial" w:eastAsia="Arial" w:hAnsi="Arial" w:cs="Arial"/>
          <w:color w:val="000000" w:themeColor="text1"/>
        </w:rPr>
        <w:t xml:space="preserve"> included across the studies have overlapped (e.g., cases were partly shared between </w:t>
      </w:r>
      <w:proofErr w:type="spellStart"/>
      <w:r w:rsidR="00F47761" w:rsidRPr="00CD7417">
        <w:rPr>
          <w:rFonts w:ascii="Arial" w:eastAsia="Arial" w:hAnsi="Arial" w:cs="Arial"/>
          <w:color w:val="000000" w:themeColor="text1"/>
        </w:rPr>
        <w:t>Charniga</w:t>
      </w:r>
      <w:proofErr w:type="spellEnd"/>
      <w:r w:rsidR="00F47761" w:rsidRPr="00CD7417">
        <w:rPr>
          <w:rFonts w:ascii="Arial" w:eastAsia="Arial" w:hAnsi="Arial" w:cs="Arial"/>
          <w:color w:val="000000" w:themeColor="text1"/>
        </w:rPr>
        <w:t xml:space="preserve"> et al. </w:t>
      </w:r>
      <w:r w:rsidR="00F47761" w:rsidRPr="00CD7417">
        <w:rPr>
          <w:rFonts w:ascii="Arial" w:eastAsia="Arial" w:hAnsi="Arial" w:cs="Arial"/>
          <w:color w:val="000000" w:themeColor="text1"/>
        </w:rPr>
        <w:fldChar w:fldCharType="begin"/>
      </w:r>
      <w:r w:rsidR="00F47761">
        <w:rPr>
          <w:rFonts w:ascii="Arial" w:eastAsia="Arial" w:hAnsi="Arial" w:cs="Arial"/>
          <w:color w:val="000000" w:themeColor="text1"/>
        </w:rPr>
        <w:instrText xml:space="preserve"> ADDIN EN.CITE &lt;EndNote&gt;&lt;Cite&gt;&lt;Author&gt;Kelly Charniga&lt;/Author&gt;&lt;Year&gt;2022&lt;/Year&gt;&lt;RecNum&gt;21&lt;/RecNum&gt;&lt;DisplayText&gt;(24)&lt;/DisplayText&gt;&lt;record&gt;&lt;rec-number&gt;21&lt;/rec-number&gt;&lt;foreign-keys&gt;&lt;key app="EN" db-id="2wdzxzpwrdes5xevdf1x0ssp99awrdrfz9wf" timestamp="1656630241"&gt;21&lt;/key&gt;&lt;/foreign-keys&gt;&lt;ref-type name="Journal Article"&gt;17&lt;/ref-type&gt;&lt;contributors&gt;&lt;authors&gt;&lt;author&gt;Kelly Charniga, Nina B. Masters, Rachel B. Slayton, Lucas Gosdin, Faisal S. Minhaj, David Philpott, Dallas Smith, Shannon Gearhart, Francisco Alvarado-Ramy, Clive Brown, Michelle A. Waltenburg, Christine M. Hughes, Yoshinori Nakazawa&lt;/author&gt;&lt;/authors&gt;&lt;/contributors&gt;&lt;titles&gt;&lt;title&gt;Estimating the incubation period of monkeypox virus during the 2022 multi-national outbreak&lt;/title&gt;&lt;secondary-title&gt;medRxiv 2022.06.22.22276713&lt;/secondary-title&gt;&lt;/titles&gt;&lt;periodical&gt;&lt;full-title&gt;medRxiv 2022.06.22.22276713&lt;/full-title&gt;&lt;/periodical&gt;&lt;dates&gt;&lt;year&gt;2022&lt;/year&gt;&lt;/dates&gt;&lt;urls&gt;&lt;/urls&gt;&lt;electronic-resource-num&gt;10.1101/2022.06.22.22276713&lt;/electronic-resource-num&gt;&lt;/record&gt;&lt;/Cite&gt;&lt;/EndNote&gt;</w:instrText>
      </w:r>
      <w:r w:rsidR="00F47761" w:rsidRPr="00CD7417">
        <w:rPr>
          <w:rFonts w:ascii="Arial" w:eastAsia="Arial" w:hAnsi="Arial" w:cs="Arial"/>
          <w:color w:val="000000" w:themeColor="text1"/>
        </w:rPr>
        <w:fldChar w:fldCharType="separate"/>
      </w:r>
      <w:r w:rsidR="00F47761">
        <w:rPr>
          <w:rFonts w:ascii="Arial" w:eastAsia="Arial" w:hAnsi="Arial" w:cs="Arial"/>
          <w:noProof/>
          <w:color w:val="000000" w:themeColor="text1"/>
        </w:rPr>
        <w:t>(24)</w:t>
      </w:r>
      <w:r w:rsidR="00F47761" w:rsidRPr="00CD7417">
        <w:rPr>
          <w:rFonts w:ascii="Arial" w:eastAsia="Arial" w:hAnsi="Arial" w:cs="Arial"/>
          <w:color w:val="000000" w:themeColor="text1"/>
        </w:rPr>
        <w:fldChar w:fldCharType="end"/>
      </w:r>
      <w:r w:rsidR="00F47761" w:rsidRPr="00CD7417">
        <w:rPr>
          <w:rFonts w:ascii="Arial" w:eastAsia="Arial" w:hAnsi="Arial" w:cs="Arial"/>
          <w:color w:val="000000" w:themeColor="text1"/>
        </w:rPr>
        <w:t xml:space="preserve"> and Madewell et al. </w:t>
      </w:r>
      <w:r w:rsidR="00F47761" w:rsidRPr="00CD7417">
        <w:rPr>
          <w:rFonts w:ascii="Arial" w:eastAsia="Arial" w:hAnsi="Arial" w:cs="Arial"/>
          <w:color w:val="000000" w:themeColor="text1"/>
        </w:rPr>
        <w:fldChar w:fldCharType="begin">
          <w:fldData xml:space="preserve">PEVuZE5vdGU+PENpdGU+PEF1dGhvcj5NYWRld2VsbDwvQXV0aG9yPjxZZWFyPjIwMjM8L1llYXI+
PFJlY051bT4xMzQ8L1JlY051bT48RGlzcGxheVRleHQ+KDI1KTwvRGlzcGxheVRleHQ+PHJlY29y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F47761">
        <w:rPr>
          <w:rFonts w:ascii="Arial" w:eastAsia="Arial" w:hAnsi="Arial" w:cs="Arial"/>
          <w:color w:val="000000" w:themeColor="text1"/>
        </w:rPr>
        <w:instrText xml:space="preserve"> ADDIN EN.CITE </w:instrText>
      </w:r>
      <w:r w:rsidR="00F47761">
        <w:rPr>
          <w:rFonts w:ascii="Arial" w:eastAsia="Arial" w:hAnsi="Arial" w:cs="Arial"/>
          <w:color w:val="000000" w:themeColor="text1"/>
        </w:rPr>
        <w:fldChar w:fldCharType="begin">
          <w:fldData xml:space="preserve">PEVuZE5vdGU+PENpdGU+PEF1dGhvcj5NYWRld2VsbDwvQXV0aG9yPjxZZWFyPjIwMjM8L1llYXI+
PFJlY051bT4xMzQ8L1JlY051bT48RGlzcGxheVRleHQ+KDI1KTwvRGlzcGxheVRleHQ+PHJlY29y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F47761">
        <w:rPr>
          <w:rFonts w:ascii="Arial" w:eastAsia="Arial" w:hAnsi="Arial" w:cs="Arial"/>
          <w:color w:val="000000" w:themeColor="text1"/>
        </w:rPr>
        <w:instrText xml:space="preserve"> ADDIN EN.CITE.DATA </w:instrText>
      </w:r>
      <w:r w:rsidR="00F47761">
        <w:rPr>
          <w:rFonts w:ascii="Arial" w:eastAsia="Arial" w:hAnsi="Arial" w:cs="Arial"/>
          <w:color w:val="000000" w:themeColor="text1"/>
        </w:rPr>
      </w:r>
      <w:r w:rsidR="00F47761">
        <w:rPr>
          <w:rFonts w:ascii="Arial" w:eastAsia="Arial" w:hAnsi="Arial" w:cs="Arial"/>
          <w:color w:val="000000" w:themeColor="text1"/>
        </w:rPr>
        <w:fldChar w:fldCharType="end"/>
      </w:r>
      <w:r w:rsidR="00F47761" w:rsidRPr="00CD7417">
        <w:rPr>
          <w:rFonts w:ascii="Arial" w:eastAsia="Arial" w:hAnsi="Arial" w:cs="Arial"/>
          <w:color w:val="000000" w:themeColor="text1"/>
        </w:rPr>
      </w:r>
      <w:r w:rsidR="00F47761" w:rsidRPr="00CD7417">
        <w:rPr>
          <w:rFonts w:ascii="Arial" w:eastAsia="Arial" w:hAnsi="Arial" w:cs="Arial"/>
          <w:color w:val="000000" w:themeColor="text1"/>
        </w:rPr>
        <w:fldChar w:fldCharType="separate"/>
      </w:r>
      <w:r w:rsidR="00F47761">
        <w:rPr>
          <w:rFonts w:ascii="Arial" w:eastAsia="Arial" w:hAnsi="Arial" w:cs="Arial"/>
          <w:noProof/>
          <w:color w:val="000000" w:themeColor="text1"/>
        </w:rPr>
        <w:t>(25)</w:t>
      </w:r>
      <w:r w:rsidR="00F47761" w:rsidRPr="00CD7417">
        <w:rPr>
          <w:rFonts w:ascii="Arial" w:eastAsia="Arial" w:hAnsi="Arial" w:cs="Arial"/>
          <w:color w:val="000000" w:themeColor="text1"/>
        </w:rPr>
        <w:fldChar w:fldCharType="end"/>
      </w:r>
      <w:r w:rsidR="00F47761" w:rsidRPr="00CD7417">
        <w:rPr>
          <w:rFonts w:ascii="Arial" w:eastAsia="Arial" w:hAnsi="Arial" w:cs="Arial"/>
          <w:color w:val="000000" w:themeColor="text1"/>
        </w:rPr>
        <w:t>)</w:t>
      </w:r>
      <w:r w:rsidR="00F47761">
        <w:rPr>
          <w:rFonts w:ascii="Arial" w:eastAsia="Arial" w:hAnsi="Arial" w:cs="Arial"/>
          <w:color w:val="000000" w:themeColor="text1"/>
        </w:rPr>
        <w:t>, because of the time they were conducted</w:t>
      </w:r>
      <w:r w:rsidR="00F47761" w:rsidRPr="00CD7417">
        <w:rPr>
          <w:rFonts w:ascii="Arial" w:eastAsia="Arial" w:hAnsi="Arial" w:cs="Arial"/>
          <w:color w:val="000000" w:themeColor="text1"/>
        </w:rPr>
        <w:t>.</w:t>
      </w:r>
      <w:r w:rsidR="00F47761">
        <w:rPr>
          <w:rFonts w:ascii="Arial" w:eastAsia="Arial" w:hAnsi="Arial" w:cs="Arial"/>
          <w:color w:val="000000" w:themeColor="text1"/>
        </w:rPr>
        <w:t xml:space="preserve"> </w:t>
      </w:r>
      <w:r>
        <w:rPr>
          <w:rFonts w:ascii="Arial" w:eastAsia="Arial" w:hAnsi="Arial" w:cs="Arial"/>
        </w:rPr>
        <w:t xml:space="preserve">The most common fitted distributions across the studies that were used by the authors to estimate the parameter were gamma, log-normal, and Weibull, in that order. </w:t>
      </w:r>
    </w:p>
    <w:p w14:paraId="00000058" w14:textId="00B8F2CC"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We performed a subgroup analysis according to the type of study design (mathematical model vs other study designs). For mathematical models, we analyzed estimates from 10 studies, obtaining a pooled mean incubation period of 7.67 (95% CI: 7.13-8.25) for both common and random effect models,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0.51</w:t>
      </w:r>
      <w:r w:rsidR="00CD7417">
        <w:rPr>
          <w:rFonts w:ascii="Arial" w:eastAsia="Arial" w:hAnsi="Arial" w:cs="Arial"/>
        </w:rPr>
        <w:t xml:space="preserve"> </w:t>
      </w:r>
      <w:r>
        <w:rPr>
          <w:rFonts w:ascii="Arial" w:eastAsia="Arial" w:hAnsi="Arial" w:cs="Arial"/>
        </w:rPr>
        <w:t xml:space="preserve">(Supplementary Figure 1a). As for non-mathematical models, we </w:t>
      </w:r>
      <w:r>
        <w:rPr>
          <w:rFonts w:ascii="Arial" w:eastAsia="Arial" w:hAnsi="Arial" w:cs="Arial"/>
        </w:rPr>
        <w:lastRenderedPageBreak/>
        <w:t xml:space="preserve">analyzed estimates of 16 studies, obtaining a pooled mean incubation period of 7.46 (95% CI: 6.87-8.10)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30%,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0.0079, p = 0.13</w:t>
      </w:r>
      <w:r w:rsidR="00CD7417">
        <w:rPr>
          <w:rFonts w:ascii="Arial" w:eastAsia="Arial" w:hAnsi="Arial" w:cs="Arial"/>
        </w:rPr>
        <w:t xml:space="preserve"> </w:t>
      </w:r>
      <w:r>
        <w:rPr>
          <w:rFonts w:ascii="Arial" w:eastAsia="Arial" w:hAnsi="Arial" w:cs="Arial"/>
        </w:rPr>
        <w:t xml:space="preserve">(Supplementary Figure 1b). </w:t>
      </w:r>
    </w:p>
    <w:p w14:paraId="00000059" w14:textId="77777777" w:rsidR="00986E99" w:rsidRDefault="00986E99">
      <w:pPr>
        <w:pBdr>
          <w:top w:val="nil"/>
          <w:left w:val="nil"/>
          <w:bottom w:val="nil"/>
          <w:right w:val="nil"/>
          <w:between w:val="nil"/>
        </w:pBdr>
        <w:spacing w:line="480" w:lineRule="auto"/>
        <w:jc w:val="both"/>
        <w:rPr>
          <w:rFonts w:ascii="Arial" w:eastAsia="Arial" w:hAnsi="Arial" w:cs="Arial"/>
        </w:rPr>
      </w:pPr>
    </w:p>
    <w:p w14:paraId="0000005A" w14:textId="21B3A2E2"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Serial interval:</w:t>
      </w:r>
      <w:r>
        <w:rPr>
          <w:rFonts w:ascii="Arial" w:eastAsia="Arial" w:hAnsi="Arial" w:cs="Arial"/>
        </w:rPr>
        <w:t xml:space="preserve"> five mathematical models </w:t>
      </w:r>
      <w:r w:rsidR="00CD7417">
        <w:rPr>
          <w:rFonts w:ascii="Arial" w:eastAsia="Arial" w:hAnsi="Arial" w:cs="Arial"/>
        </w:rPr>
        <w:fldChar w:fldCharType="begin">
          <w:fldData xml:space="preserve">PEVuZE5vdGU+PENpdGU+PFJlY051bT4yNjE8L1JlY051bT48RGlzcGxheVRleHQ+KDI1LTI5KTwv
RGlzcGxheVRleHQ+PHJlY29yZD48cmVjLW51bWJlcj4yNjE8L3JlYy1udW1iZXI+PGZvcmVpZ24t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Y2UtbnVtPjwvcmVjb3JkPjwvQ2l0ZT48Q2l0ZT48QXV0aG9yPk1hZGV3ZWxsPC9BdXRob3I+PFll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F47761">
        <w:rPr>
          <w:rFonts w:ascii="Arial" w:eastAsia="Arial" w:hAnsi="Arial" w:cs="Arial"/>
        </w:rPr>
        <w:instrText xml:space="preserve"> ADDIN EN.CITE </w:instrText>
      </w:r>
      <w:r w:rsidR="00F47761">
        <w:rPr>
          <w:rFonts w:ascii="Arial" w:eastAsia="Arial" w:hAnsi="Arial" w:cs="Arial"/>
        </w:rPr>
        <w:fldChar w:fldCharType="begin">
          <w:fldData xml:space="preserve">PEVuZE5vdGU+PENpdGU+PFJlY051bT4yNjE8L1JlY051bT48RGlzcGxheVRleHQ+KDI1LTI5KTwv
RGlzcGxheVRleHQ+PHJlY29yZD48cmVjLW51bWJlcj4yNjE8L3JlYy1udW1iZXI+PGZvcmVpZ24t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Y2UtbnVtPjwvcmVjb3JkPjwvQ2l0ZT48Q2l0ZT48QXV0aG9yPk1hZGV3ZWxsPC9BdXRob3I+PFll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F47761">
        <w:rPr>
          <w:rFonts w:ascii="Arial" w:eastAsia="Arial" w:hAnsi="Arial" w:cs="Arial"/>
        </w:rPr>
        <w:instrText xml:space="preserve"> ADDIN EN.CITE.DATA </w:instrText>
      </w:r>
      <w:r w:rsidR="00F47761">
        <w:rPr>
          <w:rFonts w:ascii="Arial" w:eastAsia="Arial" w:hAnsi="Arial" w:cs="Arial"/>
        </w:rPr>
      </w:r>
      <w:r w:rsidR="00F47761">
        <w:rPr>
          <w:rFonts w:ascii="Arial" w:eastAsia="Arial" w:hAnsi="Arial" w:cs="Arial"/>
        </w:rPr>
        <w:fldChar w:fldCharType="end"/>
      </w:r>
      <w:r w:rsidR="00CD7417">
        <w:rPr>
          <w:rFonts w:ascii="Arial" w:eastAsia="Arial" w:hAnsi="Arial" w:cs="Arial"/>
        </w:rPr>
      </w:r>
      <w:r w:rsidR="00CD7417">
        <w:rPr>
          <w:rFonts w:ascii="Arial" w:eastAsia="Arial" w:hAnsi="Arial" w:cs="Arial"/>
        </w:rPr>
        <w:fldChar w:fldCharType="separate"/>
      </w:r>
      <w:r w:rsidR="00F47761">
        <w:rPr>
          <w:rFonts w:ascii="Arial" w:eastAsia="Arial" w:hAnsi="Arial" w:cs="Arial"/>
          <w:noProof/>
        </w:rPr>
        <w:t>(25-29)</w:t>
      </w:r>
      <w:r w:rsidR="00CD7417">
        <w:rPr>
          <w:rFonts w:ascii="Arial" w:eastAsia="Arial" w:hAnsi="Arial" w:cs="Arial"/>
        </w:rPr>
        <w:fldChar w:fldCharType="end"/>
      </w:r>
      <w:r>
        <w:rPr>
          <w:rFonts w:ascii="Arial" w:eastAsia="Arial" w:hAnsi="Arial" w:cs="Arial"/>
        </w:rPr>
        <w:t xml:space="preserve"> reported estimates of this parameter. We combined the data to obtain a total of 225 confirmed or suspected mpox cases. Pooling these estimates yielded a mean serial interval of 8.25 days (95% CI: 6.45-10.55)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90%,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0.06, </w:t>
      </w:r>
      <w:sdt>
        <w:sdtPr>
          <w:tag w:val="goog_rdk_15"/>
          <w:id w:val="-1904900555"/>
        </w:sdtPr>
        <w:sdtContent>
          <w:commentRangeStart w:id="0"/>
        </w:sdtContent>
      </w:sdt>
      <w:r>
        <w:rPr>
          <w:rFonts w:ascii="Arial" w:eastAsia="Arial" w:hAnsi="Arial" w:cs="Arial"/>
        </w:rPr>
        <w:t>p &lt;0.01</w:t>
      </w:r>
      <w:commentRangeEnd w:id="0"/>
      <w:r>
        <w:commentReference w:id="0"/>
      </w:r>
      <w:r>
        <w:rPr>
          <w:rFonts w:ascii="Arial" w:eastAsia="Arial" w:hAnsi="Arial" w:cs="Arial"/>
        </w:rPr>
        <w:t xml:space="preserve">. (Figure 4b). Four of the studies fitted a gamma distribution to the data, and one study fitted a normal distribution. </w:t>
      </w:r>
    </w:p>
    <w:p w14:paraId="0000005B" w14:textId="77777777" w:rsidR="00986E99" w:rsidRDefault="00986E99">
      <w:pPr>
        <w:pBdr>
          <w:top w:val="nil"/>
          <w:left w:val="nil"/>
          <w:bottom w:val="nil"/>
          <w:right w:val="nil"/>
          <w:between w:val="nil"/>
        </w:pBdr>
        <w:spacing w:line="480" w:lineRule="auto"/>
        <w:jc w:val="both"/>
        <w:rPr>
          <w:rFonts w:ascii="Arial" w:eastAsia="Arial" w:hAnsi="Arial" w:cs="Arial"/>
        </w:rPr>
      </w:pPr>
    </w:p>
    <w:p w14:paraId="0000005C" w14:textId="27B0A84D"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 xml:space="preserve">Generation time: </w:t>
      </w:r>
      <w:r>
        <w:rPr>
          <w:rFonts w:ascii="Arial" w:eastAsia="Arial" w:hAnsi="Arial" w:cs="Arial"/>
        </w:rPr>
        <w:t xml:space="preserve">two mathematical models </w:t>
      </w:r>
      <w:r w:rsidR="00CD7417">
        <w:rPr>
          <w:rFonts w:ascii="Arial" w:eastAsia="Arial" w:hAnsi="Arial" w:cs="Arial"/>
        </w:rPr>
        <w:fldChar w:fldCharType="begin">
          <w:fldData xml:space="preserve">PEVuZE5vdGU+PENpdGU+PEF1dGhvcj5XZWk8L0F1dGhvcj48WWVhcj4yMDIyPC9ZZWFyPjxSZWNO
dW0+MTM3PC9SZWNOdW0+PERpc3BsYXlUZXh0PigyMiwgMjkpPC9EaXNwbGF5VGV4dD48cmVjb3Jk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
</w:fldData>
        </w:fldChar>
      </w:r>
      <w:r w:rsidR="00F47761">
        <w:rPr>
          <w:rFonts w:ascii="Arial" w:eastAsia="Arial" w:hAnsi="Arial" w:cs="Arial"/>
        </w:rPr>
        <w:instrText xml:space="preserve"> ADDIN EN.CITE </w:instrText>
      </w:r>
      <w:r w:rsidR="00F47761">
        <w:rPr>
          <w:rFonts w:ascii="Arial" w:eastAsia="Arial" w:hAnsi="Arial" w:cs="Arial"/>
        </w:rPr>
        <w:fldChar w:fldCharType="begin">
          <w:fldData xml:space="preserve">PEVuZE5vdGU+PENpdGU+PEF1dGhvcj5XZWk8L0F1dGhvcj48WWVhcj4yMDIyPC9ZZWFyPjxSZWNO
dW0+MTM3PC9SZWNOdW0+PERpc3BsYXlUZXh0PigyMiwgMjkpPC9EaXNwbGF5VGV4dD48cmVjb3Jk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
</w:fldData>
        </w:fldChar>
      </w:r>
      <w:r w:rsidR="00F47761">
        <w:rPr>
          <w:rFonts w:ascii="Arial" w:eastAsia="Arial" w:hAnsi="Arial" w:cs="Arial"/>
        </w:rPr>
        <w:instrText xml:space="preserve"> ADDIN EN.CITE.DATA </w:instrText>
      </w:r>
      <w:r w:rsidR="00F47761">
        <w:rPr>
          <w:rFonts w:ascii="Arial" w:eastAsia="Arial" w:hAnsi="Arial" w:cs="Arial"/>
        </w:rPr>
      </w:r>
      <w:r w:rsidR="00F47761">
        <w:rPr>
          <w:rFonts w:ascii="Arial" w:eastAsia="Arial" w:hAnsi="Arial" w:cs="Arial"/>
        </w:rPr>
        <w:fldChar w:fldCharType="end"/>
      </w:r>
      <w:r w:rsidR="00CD7417">
        <w:rPr>
          <w:rFonts w:ascii="Arial" w:eastAsia="Arial" w:hAnsi="Arial" w:cs="Arial"/>
        </w:rPr>
      </w:r>
      <w:r w:rsidR="00CD7417">
        <w:rPr>
          <w:rFonts w:ascii="Arial" w:eastAsia="Arial" w:hAnsi="Arial" w:cs="Arial"/>
        </w:rPr>
        <w:fldChar w:fldCharType="separate"/>
      </w:r>
      <w:r w:rsidR="00F47761">
        <w:rPr>
          <w:rFonts w:ascii="Arial" w:eastAsia="Arial" w:hAnsi="Arial" w:cs="Arial"/>
          <w:noProof/>
        </w:rPr>
        <w:t>(22, 29)</w:t>
      </w:r>
      <w:r w:rsidR="00CD7417">
        <w:rPr>
          <w:rFonts w:ascii="Arial" w:eastAsia="Arial" w:hAnsi="Arial" w:cs="Arial"/>
        </w:rPr>
        <w:fldChar w:fldCharType="end"/>
      </w:r>
      <w:r w:rsidR="00CD7417">
        <w:rPr>
          <w:rFonts w:ascii="Arial" w:eastAsia="Arial" w:hAnsi="Arial" w:cs="Arial"/>
        </w:rPr>
        <w:t xml:space="preserve"> </w:t>
      </w:r>
      <w:r>
        <w:rPr>
          <w:rFonts w:ascii="Arial" w:eastAsia="Arial" w:hAnsi="Arial" w:cs="Arial"/>
        </w:rPr>
        <w:t xml:space="preserve">reported estimates of this parameter; and we obtained a pooled mean generation time of 10.83 days (95% CI: 8.11-14.46)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0.60 (Figure 1d). A gamma distribution was fitted to the data in both studies. </w:t>
      </w:r>
    </w:p>
    <w:p w14:paraId="0000005D" w14:textId="77777777" w:rsidR="00986E99" w:rsidRDefault="00986E99">
      <w:pPr>
        <w:pBdr>
          <w:top w:val="nil"/>
          <w:left w:val="nil"/>
          <w:bottom w:val="nil"/>
          <w:right w:val="nil"/>
          <w:between w:val="nil"/>
        </w:pBdr>
        <w:spacing w:line="480" w:lineRule="auto"/>
        <w:jc w:val="both"/>
        <w:rPr>
          <w:rFonts w:ascii="Arial" w:eastAsia="Arial" w:hAnsi="Arial" w:cs="Arial"/>
        </w:rPr>
      </w:pPr>
    </w:p>
    <w:p w14:paraId="0000005E" w14:textId="5586DF6B"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rPr>
        <w:t xml:space="preserve">Infectious period: </w:t>
      </w:r>
      <w:r>
        <w:rPr>
          <w:rFonts w:ascii="Arial" w:eastAsia="Arial" w:hAnsi="Arial" w:cs="Arial"/>
        </w:rPr>
        <w:t xml:space="preserve">only one study </w:t>
      </w:r>
      <w:r w:rsidR="00CD7417">
        <w:rPr>
          <w:rFonts w:ascii="Arial" w:eastAsia="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eastAsia="Arial" w:hAnsi="Arial" w:cs="Arial"/>
        </w:rPr>
        <w:instrText xml:space="preserve"> ADDIN EN.CITE </w:instrText>
      </w:r>
      <w:r w:rsidR="00F47761">
        <w:rPr>
          <w:rFonts w:ascii="Arial" w:eastAsia="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eastAsia="Arial" w:hAnsi="Arial" w:cs="Arial"/>
        </w:rPr>
        <w:instrText xml:space="preserve"> ADDIN EN.CITE.DATA </w:instrText>
      </w:r>
      <w:r w:rsidR="00F47761">
        <w:rPr>
          <w:rFonts w:ascii="Arial" w:eastAsia="Arial" w:hAnsi="Arial" w:cs="Arial"/>
        </w:rPr>
      </w:r>
      <w:r w:rsidR="00F47761">
        <w:rPr>
          <w:rFonts w:ascii="Arial" w:eastAsia="Arial" w:hAnsi="Arial" w:cs="Arial"/>
        </w:rPr>
        <w:fldChar w:fldCharType="end"/>
      </w:r>
      <w:r w:rsidR="00CD7417">
        <w:rPr>
          <w:rFonts w:ascii="Arial" w:eastAsia="Arial" w:hAnsi="Arial" w:cs="Arial"/>
        </w:rPr>
      </w:r>
      <w:r w:rsidR="00CD7417">
        <w:rPr>
          <w:rFonts w:ascii="Arial" w:eastAsia="Arial" w:hAnsi="Arial" w:cs="Arial"/>
        </w:rPr>
        <w:fldChar w:fldCharType="separate"/>
      </w:r>
      <w:r w:rsidR="00F47761">
        <w:rPr>
          <w:rFonts w:ascii="Arial" w:eastAsia="Arial" w:hAnsi="Arial" w:cs="Arial"/>
          <w:noProof/>
        </w:rPr>
        <w:t>(22)</w:t>
      </w:r>
      <w:r w:rsidR="00CD7417">
        <w:rPr>
          <w:rFonts w:ascii="Arial" w:eastAsia="Arial" w:hAnsi="Arial" w:cs="Arial"/>
        </w:rPr>
        <w:fldChar w:fldCharType="end"/>
      </w:r>
      <w:r w:rsidR="00CD7417">
        <w:rPr>
          <w:rFonts w:ascii="Arial" w:eastAsia="Arial" w:hAnsi="Arial" w:cs="Arial"/>
        </w:rPr>
        <w:t xml:space="preserve"> </w:t>
      </w:r>
      <w:r>
        <w:rPr>
          <w:rFonts w:ascii="Arial" w:eastAsia="Arial" w:hAnsi="Arial" w:cs="Arial"/>
        </w:rPr>
        <w:t>reported estimates of this parameter. It was an analysis and prediction system for epidemics based on a general SEIR model</w:t>
      </w:r>
      <w:r w:rsidR="00CD7417">
        <w:rPr>
          <w:rFonts w:ascii="Arial" w:eastAsia="Arial" w:hAnsi="Arial" w:cs="Arial"/>
        </w:rPr>
        <w:t xml:space="preserve"> (Susceptible (S), Exposed (E), Infectious (I), Recovered (R))</w:t>
      </w:r>
      <w:r>
        <w:rPr>
          <w:rFonts w:ascii="Arial" w:eastAsia="Arial" w:hAnsi="Arial" w:cs="Arial"/>
        </w:rPr>
        <w:t xml:space="preserve"> fitted to data of confirmed mpox cases from the US CDC and the WHO. For the USA, the mean infectious period was 4.01 days (95% CI 1.6-11.6); for Europe</w:t>
      </w:r>
      <w:r>
        <w:rPr>
          <w:rFonts w:ascii="Arial" w:eastAsia="Arial" w:hAnsi="Arial" w:cs="Arial"/>
          <w:color w:val="000000"/>
        </w:rPr>
        <w:t xml:space="preserve">, it was estimated </w:t>
      </w:r>
      <w:r>
        <w:rPr>
          <w:rFonts w:ascii="Arial" w:eastAsia="Arial" w:hAnsi="Arial" w:cs="Arial"/>
        </w:rPr>
        <w:t>as</w:t>
      </w:r>
      <w:r>
        <w:rPr>
          <w:rFonts w:ascii="Arial" w:eastAsia="Arial" w:hAnsi="Arial" w:cs="Arial"/>
          <w:color w:val="000000"/>
        </w:rPr>
        <w:t xml:space="preserve"> 3.89 days (95% CI 1.6-12.1); and globally, the mean infectious period was 3.7 (95% CI 1.5-11.7). </w:t>
      </w:r>
    </w:p>
    <w:p w14:paraId="0000005F" w14:textId="77777777" w:rsidR="00986E99" w:rsidRDefault="00986E99">
      <w:pPr>
        <w:pBdr>
          <w:top w:val="nil"/>
          <w:left w:val="nil"/>
          <w:bottom w:val="nil"/>
          <w:right w:val="nil"/>
          <w:between w:val="nil"/>
        </w:pBdr>
        <w:spacing w:line="480" w:lineRule="auto"/>
        <w:rPr>
          <w:rFonts w:ascii="Arial" w:eastAsia="Arial" w:hAnsi="Arial" w:cs="Arial"/>
          <w:i/>
          <w:color w:val="000000"/>
        </w:rPr>
      </w:pPr>
    </w:p>
    <w:p w14:paraId="00000060" w14:textId="04F4C6BC" w:rsidR="00986E99" w:rsidRDefault="00000000">
      <w:pPr>
        <w:pBdr>
          <w:top w:val="nil"/>
          <w:left w:val="nil"/>
          <w:bottom w:val="nil"/>
          <w:right w:val="nil"/>
          <w:between w:val="nil"/>
        </w:pBdr>
        <w:spacing w:line="480" w:lineRule="auto"/>
        <w:rPr>
          <w:rFonts w:ascii="Arial" w:eastAsia="Arial" w:hAnsi="Arial" w:cs="Arial"/>
          <w:color w:val="000000"/>
        </w:rPr>
      </w:pPr>
      <w:r>
        <w:rPr>
          <w:rFonts w:ascii="Arial" w:eastAsia="Arial" w:hAnsi="Arial" w:cs="Arial"/>
          <w:i/>
          <w:color w:val="000000"/>
        </w:rPr>
        <w:lastRenderedPageBreak/>
        <w:t xml:space="preserve">Case fatality rate: </w:t>
      </w:r>
      <w:r>
        <w:rPr>
          <w:rFonts w:ascii="Arial" w:eastAsia="Arial" w:hAnsi="Arial" w:cs="Arial"/>
          <w:color w:val="000000"/>
        </w:rPr>
        <w:t xml:space="preserve">Twenty-five studies (see Table 1) reported </w:t>
      </w:r>
      <w:r>
        <w:rPr>
          <w:rFonts w:ascii="Arial" w:eastAsia="Arial" w:hAnsi="Arial" w:cs="Arial"/>
        </w:rPr>
        <w:t>the</w:t>
      </w:r>
      <w:r>
        <w:rPr>
          <w:rFonts w:ascii="Arial" w:eastAsia="Arial" w:hAnsi="Arial" w:cs="Arial"/>
          <w:color w:val="000000"/>
        </w:rPr>
        <w:t xml:space="preserve"> proportion of deaths related to </w:t>
      </w:r>
      <w:r>
        <w:rPr>
          <w:rFonts w:ascii="Arial" w:eastAsia="Arial" w:hAnsi="Arial" w:cs="Arial"/>
        </w:rPr>
        <w:t>m</w:t>
      </w:r>
      <w:r>
        <w:rPr>
          <w:rFonts w:ascii="Arial" w:eastAsia="Arial" w:hAnsi="Arial" w:cs="Arial"/>
          <w:color w:val="000000"/>
        </w:rPr>
        <w:t>pox in its study populations, for a total of</w:t>
      </w:r>
      <w:r w:rsidR="00CD7417">
        <w:rPr>
          <w:rFonts w:ascii="Arial" w:eastAsia="Arial" w:hAnsi="Arial" w:cs="Arial"/>
          <w:color w:val="000000"/>
        </w:rPr>
        <w:t xml:space="preserve"> </w:t>
      </w:r>
      <w:sdt>
        <w:sdtPr>
          <w:tag w:val="goog_rdk_16"/>
          <w:id w:val="1785846776"/>
        </w:sdtPr>
        <w:sdtContent/>
      </w:sdt>
      <w:sdt>
        <w:sdtPr>
          <w:tag w:val="goog_rdk_17"/>
          <w:id w:val="834035285"/>
        </w:sdtPr>
        <w:sdtContent/>
      </w:sdt>
      <w:sdt>
        <w:sdtPr>
          <w:tag w:val="goog_rdk_18"/>
          <w:id w:val="919524521"/>
        </w:sdtPr>
        <w:sdtContent/>
      </w:sdt>
      <w:r>
        <w:rPr>
          <w:rFonts w:ascii="Arial" w:eastAsia="Arial" w:hAnsi="Arial" w:cs="Arial"/>
          <w:color w:val="000000"/>
        </w:rPr>
        <w:t xml:space="preserve">67395 suspected or confirmed </w:t>
      </w:r>
      <w:r>
        <w:rPr>
          <w:rFonts w:ascii="Arial" w:eastAsia="Arial" w:hAnsi="Arial" w:cs="Arial"/>
        </w:rPr>
        <w:t>m</w:t>
      </w:r>
      <w:r>
        <w:rPr>
          <w:rFonts w:ascii="Arial" w:eastAsia="Arial" w:hAnsi="Arial" w:cs="Arial"/>
          <w:color w:val="000000"/>
        </w:rPr>
        <w:t xml:space="preserve">pox cases. Pooling these estimates, we obtained a CFR of 0.0003 (95% CI: 0.0000-0.0024)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94%,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6.9665, p &lt;0.01 (Figure 4d).</w:t>
      </w:r>
      <w:r>
        <w:rPr>
          <w:rFonts w:ascii="Arial" w:eastAsia="Arial" w:hAnsi="Arial" w:cs="Arial"/>
          <w:color w:val="FF0000"/>
        </w:rPr>
        <w:t xml:space="preserve"> </w:t>
      </w:r>
    </w:p>
    <w:p w14:paraId="00000061"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00000062" w14:textId="77777777"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Basic reproduction number:</w:t>
      </w:r>
      <w:r>
        <w:rPr>
          <w:rFonts w:ascii="Arial" w:eastAsia="Arial" w:hAnsi="Arial" w:cs="Arial"/>
          <w:color w:val="000000"/>
        </w:rPr>
        <w:t xml:space="preserve"> Eleven studies reported estimates of the basic reproduction number.  The mean or median values </w:t>
      </w:r>
      <w:r>
        <w:rPr>
          <w:rFonts w:ascii="Arial" w:eastAsia="Arial" w:hAnsi="Arial" w:cs="Arial"/>
        </w:rPr>
        <w:t>ranged from</w:t>
      </w:r>
      <w:r>
        <w:rPr>
          <w:rFonts w:ascii="Arial" w:eastAsia="Arial" w:hAnsi="Arial" w:cs="Arial"/>
          <w:color w:val="000000"/>
        </w:rPr>
        <w:t xml:space="preserve"> 0.19 to 3.01 across the included references (See table 2). </w:t>
      </w:r>
    </w:p>
    <w:p w14:paraId="00000063" w14:textId="77777777" w:rsidR="00986E99" w:rsidRDefault="00986E99">
      <w:pPr>
        <w:pBdr>
          <w:top w:val="nil"/>
          <w:left w:val="nil"/>
          <w:bottom w:val="nil"/>
          <w:right w:val="nil"/>
          <w:between w:val="nil"/>
        </w:pBdr>
        <w:spacing w:line="480" w:lineRule="auto"/>
        <w:rPr>
          <w:rFonts w:ascii="Arial" w:eastAsia="Arial" w:hAnsi="Arial" w:cs="Arial"/>
          <w:color w:val="000000"/>
        </w:rPr>
      </w:pPr>
    </w:p>
    <w:p w14:paraId="00000064" w14:textId="7002843A"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Effective reproduction number:</w:t>
      </w:r>
      <w:r>
        <w:rPr>
          <w:rFonts w:ascii="Arial" w:eastAsia="Arial" w:hAnsi="Arial" w:cs="Arial"/>
          <w:color w:val="000000"/>
        </w:rPr>
        <w:t xml:space="preserve"> Eight studies reported estimates of the effective reproduction number. The peak of the epidemic was reached for all countries between late August and early September 2022, when R(t) values went below the threshold of 1</w:t>
      </w:r>
      <w:r w:rsidR="00CD7417">
        <w:rPr>
          <w:rFonts w:ascii="Arial" w:eastAsia="Arial" w:hAnsi="Arial" w:cs="Arial"/>
          <w:color w:val="000000"/>
        </w:rPr>
        <w:t xml:space="preserve"> </w:t>
      </w:r>
      <w:r>
        <w:rPr>
          <w:rFonts w:ascii="Arial" w:eastAsia="Arial" w:hAnsi="Arial" w:cs="Arial"/>
          <w:color w:val="000000"/>
        </w:rPr>
        <w:t>(See table 3).</w:t>
      </w:r>
    </w:p>
    <w:p w14:paraId="00000065"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00000066" w14:textId="77777777" w:rsidR="00986E99" w:rsidRDefault="00000000">
      <w:pPr>
        <w:pBdr>
          <w:top w:val="nil"/>
          <w:left w:val="nil"/>
          <w:bottom w:val="nil"/>
          <w:right w:val="nil"/>
          <w:between w:val="nil"/>
        </w:pBdr>
        <w:spacing w:line="480" w:lineRule="auto"/>
        <w:rPr>
          <w:rFonts w:ascii="Arial" w:eastAsia="Arial" w:hAnsi="Arial" w:cs="Arial"/>
          <w:b/>
          <w:color w:val="000000"/>
        </w:rPr>
      </w:pPr>
      <w:r>
        <w:rPr>
          <w:rFonts w:ascii="Arial" w:eastAsia="Arial" w:hAnsi="Arial" w:cs="Arial"/>
          <w:b/>
          <w:color w:val="000000"/>
        </w:rPr>
        <w:t xml:space="preserve">Discussion </w:t>
      </w:r>
    </w:p>
    <w:p w14:paraId="34655A1B" w14:textId="77777777" w:rsidR="0012004C" w:rsidRDefault="0012004C">
      <w:pPr>
        <w:pBdr>
          <w:top w:val="nil"/>
          <w:left w:val="nil"/>
          <w:bottom w:val="nil"/>
          <w:right w:val="nil"/>
          <w:between w:val="nil"/>
        </w:pBdr>
        <w:spacing w:line="480" w:lineRule="auto"/>
        <w:rPr>
          <w:rFonts w:ascii="Arial" w:eastAsia="Arial" w:hAnsi="Arial" w:cs="Arial"/>
          <w:b/>
          <w:color w:val="000000"/>
        </w:rPr>
      </w:pPr>
    </w:p>
    <w:p w14:paraId="00000068" w14:textId="0CE70F50" w:rsidR="00986E99"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objective of this systematic review and meta-analysis was to </w:t>
      </w:r>
      <w:r>
        <w:rPr>
          <w:rFonts w:ascii="Arial" w:eastAsia="Arial" w:hAnsi="Arial" w:cs="Arial"/>
          <w:highlight w:val="white"/>
        </w:rPr>
        <w:t>synthesize key epidemiological parameters related to the transmission and severity of the 2022-23 mpox outbreak</w:t>
      </w:r>
      <w:r>
        <w:rPr>
          <w:rFonts w:ascii="Arial" w:eastAsia="Arial" w:hAnsi="Arial" w:cs="Arial"/>
        </w:rPr>
        <w:t>. We found an incubation period of 7.56 days (26 studies; 95% CI 7.13 to 8.02; I</w:t>
      </w:r>
      <w:r>
        <w:rPr>
          <w:rFonts w:ascii="Arial" w:eastAsia="Arial" w:hAnsi="Arial" w:cs="Arial"/>
          <w:vertAlign w:val="superscript"/>
        </w:rPr>
        <w:t xml:space="preserve">2 </w:t>
      </w:r>
      <w:r>
        <w:rPr>
          <w:rFonts w:ascii="Arial" w:eastAsia="Arial" w:hAnsi="Arial" w:cs="Arial"/>
        </w:rPr>
        <w:t>=15%, p=0.24), a serial interval of 8.25 (five studies; 95% CI 6.45 to 10.55; I</w:t>
      </w:r>
      <w:r>
        <w:rPr>
          <w:rFonts w:ascii="Arial" w:eastAsia="Arial" w:hAnsi="Arial" w:cs="Arial"/>
          <w:vertAlign w:val="superscript"/>
        </w:rPr>
        <w:t xml:space="preserve">2 </w:t>
      </w:r>
      <w:r>
        <w:rPr>
          <w:rFonts w:ascii="Arial" w:eastAsia="Arial" w:hAnsi="Arial" w:cs="Arial"/>
        </w:rPr>
        <w:t>=90%, p&lt;0.01), a generation time of 10.83 (two studies; 95% CI 8.11 to 14.46; I</w:t>
      </w:r>
      <w:r>
        <w:rPr>
          <w:rFonts w:ascii="Arial" w:eastAsia="Arial" w:hAnsi="Arial" w:cs="Arial"/>
          <w:vertAlign w:val="superscript"/>
        </w:rPr>
        <w:t>2</w:t>
      </w:r>
      <w:r>
        <w:rPr>
          <w:rFonts w:ascii="Arial" w:eastAsia="Arial" w:hAnsi="Arial" w:cs="Arial"/>
        </w:rPr>
        <w:t xml:space="preserve"> =0%; p=0.6) and a CFR of 0.0003 (25 studies; 95% CI 0.0000-0.0024; I</w:t>
      </w:r>
      <w:r>
        <w:rPr>
          <w:rFonts w:ascii="Arial" w:eastAsia="Arial" w:hAnsi="Arial" w:cs="Arial"/>
          <w:vertAlign w:val="superscript"/>
        </w:rPr>
        <w:t>2</w:t>
      </w:r>
      <w:r>
        <w:rPr>
          <w:rFonts w:ascii="Arial" w:eastAsia="Arial" w:hAnsi="Arial" w:cs="Arial"/>
        </w:rPr>
        <w:t xml:space="preserve"> =94%; p&lt;0.01). The infectious period was reported in only one </w:t>
      </w:r>
      <w:r w:rsidRPr="00CD7417">
        <w:rPr>
          <w:rFonts w:ascii="Arial" w:eastAsia="Arial" w:hAnsi="Arial" w:cs="Arial"/>
        </w:rPr>
        <w:t xml:space="preserve">study </w:t>
      </w:r>
      <w:sdt>
        <w:sdtPr>
          <w:rPr>
            <w:rFonts w:ascii="Arial" w:hAnsi="Arial" w:cs="Arial"/>
          </w:rPr>
          <w:tag w:val="goog_rdk_20"/>
          <w:id w:val="916903028"/>
        </w:sdtPr>
        <w:sdtContent/>
      </w:sdt>
      <w:r w:rsidR="00CD7417" w:rsidRPr="00CD7417">
        <w:rPr>
          <w:rFonts w:ascii="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hAnsi="Arial" w:cs="Arial"/>
        </w:rPr>
        <w:instrText xml:space="preserve"> ADDIN EN.CITE </w:instrText>
      </w:r>
      <w:r w:rsidR="00F47761">
        <w:rPr>
          <w:rFonts w:ascii="Arial" w:hAnsi="Arial" w:cs="Arial"/>
        </w:rPr>
        <w:fldChar w:fldCharType="begin">
          <w:fldData xml:space="preserve">PEVuZE5vdGU+PENpdGU+PEF1dGhvcj5XZWk8L0F1dGhvcj48WWVhcj4yMDIyPC9ZZWFyPjxSZWNO
dW0+MTM3PC9SZWNOdW0+PERpc3BsYXlUZXh0PigyMik8L0Rpc3BsYXlUZXh0PjxyZWNvcmQ+PHJl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F47761">
        <w:rPr>
          <w:rFonts w:ascii="Arial" w:hAnsi="Arial" w:cs="Arial"/>
        </w:rPr>
        <w:instrText xml:space="preserve"> ADDIN EN.CITE.DATA </w:instrText>
      </w:r>
      <w:r w:rsidR="00F47761">
        <w:rPr>
          <w:rFonts w:ascii="Arial" w:hAnsi="Arial" w:cs="Arial"/>
        </w:rPr>
      </w:r>
      <w:r w:rsidR="00F47761">
        <w:rPr>
          <w:rFonts w:ascii="Arial" w:hAnsi="Arial" w:cs="Arial"/>
        </w:rPr>
        <w:fldChar w:fldCharType="end"/>
      </w:r>
      <w:r w:rsidR="00CD7417" w:rsidRPr="00CD7417">
        <w:rPr>
          <w:rFonts w:ascii="Arial" w:hAnsi="Arial" w:cs="Arial"/>
        </w:rPr>
      </w:r>
      <w:r w:rsidR="00CD7417" w:rsidRPr="00CD7417">
        <w:rPr>
          <w:rFonts w:ascii="Arial" w:hAnsi="Arial" w:cs="Arial"/>
        </w:rPr>
        <w:fldChar w:fldCharType="separate"/>
      </w:r>
      <w:r w:rsidR="00F47761">
        <w:rPr>
          <w:rFonts w:ascii="Arial" w:hAnsi="Arial" w:cs="Arial"/>
          <w:noProof/>
        </w:rPr>
        <w:t>(22)</w:t>
      </w:r>
      <w:r w:rsidR="00CD7417" w:rsidRPr="00CD7417">
        <w:rPr>
          <w:rFonts w:ascii="Arial" w:hAnsi="Arial" w:cs="Arial"/>
        </w:rPr>
        <w:fldChar w:fldCharType="end"/>
      </w:r>
      <w:r w:rsidR="00CD7417" w:rsidRPr="00CD7417">
        <w:rPr>
          <w:rFonts w:ascii="Arial" w:hAnsi="Arial" w:cs="Arial"/>
        </w:rPr>
        <w:t>.</w:t>
      </w:r>
      <w:r w:rsidR="00CD7417">
        <w:t xml:space="preserve"> </w:t>
      </w:r>
      <w:r>
        <w:rPr>
          <w:rFonts w:ascii="Arial" w:eastAsia="Arial" w:hAnsi="Arial" w:cs="Arial"/>
        </w:rPr>
        <w:t xml:space="preserve"> (3.7 days, </w:t>
      </w:r>
      <w:r>
        <w:rPr>
          <w:rFonts w:ascii="Arial" w:eastAsia="Arial" w:hAnsi="Arial" w:cs="Arial"/>
        </w:rPr>
        <w:lastRenderedPageBreak/>
        <w:t xml:space="preserve">95% CI 1.5-11.7). Additionally, we identified 11 studies that estimated the basic reproduction number of mpox, varying from </w:t>
      </w:r>
      <w:r>
        <w:rPr>
          <w:rFonts w:ascii="Arial" w:eastAsia="Arial" w:hAnsi="Arial" w:cs="Arial"/>
          <w:color w:val="000000"/>
        </w:rPr>
        <w:t>0.19 to 3.02</w:t>
      </w:r>
      <w:r>
        <w:rPr>
          <w:rFonts w:ascii="Arial" w:eastAsia="Arial" w:hAnsi="Arial" w:cs="Arial"/>
        </w:rPr>
        <w:t>.</w:t>
      </w:r>
      <w:r>
        <w:rPr>
          <w:rFonts w:ascii="Arial" w:eastAsia="Arial" w:hAnsi="Arial" w:cs="Arial"/>
          <w:color w:val="000000"/>
        </w:rPr>
        <w:t xml:space="preserve"> </w:t>
      </w:r>
      <w:r>
        <w:rPr>
          <w:rFonts w:ascii="Arial" w:eastAsia="Arial" w:hAnsi="Arial" w:cs="Arial"/>
        </w:rPr>
        <w:t>E</w:t>
      </w:r>
      <w:r>
        <w:rPr>
          <w:rFonts w:ascii="Arial" w:eastAsia="Arial" w:hAnsi="Arial" w:cs="Arial"/>
          <w:color w:val="000000"/>
        </w:rPr>
        <w:t xml:space="preserve">ight studies reported the effective reproduction number for different periods of the epidemic, showing a peak between late August and early September 2022, when R(t) values went below 1 for most of the affected countries. </w:t>
      </w:r>
    </w:p>
    <w:p w14:paraId="00000069" w14:textId="77777777" w:rsidR="00986E99" w:rsidRDefault="00986E99">
      <w:pPr>
        <w:pBdr>
          <w:top w:val="nil"/>
          <w:left w:val="nil"/>
          <w:bottom w:val="nil"/>
          <w:right w:val="nil"/>
          <w:between w:val="nil"/>
        </w:pBdr>
        <w:spacing w:line="480" w:lineRule="auto"/>
        <w:jc w:val="both"/>
        <w:rPr>
          <w:rFonts w:ascii="Arial" w:eastAsia="Arial" w:hAnsi="Arial" w:cs="Arial"/>
          <w:color w:val="000000"/>
        </w:rPr>
      </w:pPr>
    </w:p>
    <w:p w14:paraId="73D0E05B" w14:textId="77777777" w:rsidR="00645D3E" w:rsidRDefault="00000000">
      <w:pPr>
        <w:pBdr>
          <w:top w:val="nil"/>
          <w:left w:val="nil"/>
          <w:bottom w:val="nil"/>
          <w:right w:val="nil"/>
          <w:between w:val="nil"/>
        </w:pBdr>
        <w:spacing w:line="480" w:lineRule="auto"/>
        <w:jc w:val="both"/>
      </w:pPr>
      <w:r>
        <w:rPr>
          <w:rFonts w:ascii="Arial" w:eastAsia="Arial" w:hAnsi="Arial" w:cs="Arial"/>
          <w:color w:val="000000"/>
        </w:rPr>
        <w:t xml:space="preserve">To our knowledge, this is the first systematic review of epidemiological parameters involved in the transmission and </w:t>
      </w:r>
      <w:r>
        <w:rPr>
          <w:rFonts w:ascii="Arial" w:eastAsia="Arial" w:hAnsi="Arial" w:cs="Arial"/>
        </w:rPr>
        <w:t>severity</w:t>
      </w:r>
      <w:r>
        <w:rPr>
          <w:rFonts w:ascii="Arial" w:eastAsia="Arial" w:hAnsi="Arial" w:cs="Arial"/>
          <w:color w:val="000000"/>
        </w:rPr>
        <w:t xml:space="preserve"> of the 2022-2023 multi-county mpox outbreak. To reach a better understanding of these results, it is </w:t>
      </w:r>
      <w:r>
        <w:rPr>
          <w:rFonts w:ascii="Arial" w:eastAsia="Arial" w:hAnsi="Arial" w:cs="Arial"/>
        </w:rPr>
        <w:t>important</w:t>
      </w:r>
      <w:r>
        <w:rPr>
          <w:rFonts w:ascii="Arial" w:eastAsia="Arial" w:hAnsi="Arial" w:cs="Arial"/>
          <w:color w:val="000000"/>
        </w:rPr>
        <w:t xml:space="preserve"> to compare </w:t>
      </w:r>
      <w:r>
        <w:rPr>
          <w:rFonts w:ascii="Arial" w:eastAsia="Arial" w:hAnsi="Arial" w:cs="Arial"/>
        </w:rPr>
        <w:t>parameter estimates from our review</w:t>
      </w:r>
      <w:r>
        <w:rPr>
          <w:rFonts w:ascii="Arial" w:eastAsia="Arial" w:hAnsi="Arial" w:cs="Arial"/>
          <w:color w:val="000000"/>
        </w:rPr>
        <w:t xml:space="preserve"> with those from outbreaks </w:t>
      </w:r>
      <w:r>
        <w:rPr>
          <w:rFonts w:ascii="Arial" w:eastAsia="Arial" w:hAnsi="Arial" w:cs="Arial"/>
        </w:rPr>
        <w:t>that occurred</w:t>
      </w:r>
      <w:r>
        <w:rPr>
          <w:rFonts w:ascii="Arial" w:eastAsia="Arial" w:hAnsi="Arial" w:cs="Arial"/>
          <w:color w:val="000000"/>
        </w:rPr>
        <w:t xml:space="preserve"> </w:t>
      </w:r>
      <w:r>
        <w:rPr>
          <w:rFonts w:ascii="Arial" w:eastAsia="Arial" w:hAnsi="Arial" w:cs="Arial"/>
        </w:rPr>
        <w:t>prior to</w:t>
      </w:r>
      <w:r>
        <w:rPr>
          <w:rFonts w:ascii="Arial" w:eastAsia="Arial" w:hAnsi="Arial" w:cs="Arial"/>
          <w:color w:val="000000"/>
        </w:rPr>
        <w:t xml:space="preserve"> 2022.  </w:t>
      </w:r>
      <w:sdt>
        <w:sdtPr>
          <w:tag w:val="goog_rdk_21"/>
          <w:id w:val="1104156206"/>
        </w:sdtPr>
        <w:sdtContent/>
      </w:sdt>
    </w:p>
    <w:p w14:paraId="707D73FB" w14:textId="77777777" w:rsidR="00645D3E" w:rsidRDefault="00645D3E">
      <w:pPr>
        <w:pBdr>
          <w:top w:val="nil"/>
          <w:left w:val="nil"/>
          <w:bottom w:val="nil"/>
          <w:right w:val="nil"/>
          <w:between w:val="nil"/>
        </w:pBdr>
        <w:spacing w:line="480" w:lineRule="auto"/>
        <w:jc w:val="both"/>
      </w:pPr>
    </w:p>
    <w:p w14:paraId="62D3A9AB" w14:textId="77777777" w:rsidR="007E2C62"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Regarding the basic reproduction number (R0), a systematic review in 2019 </w:t>
      </w:r>
      <w:r w:rsidR="00F47761">
        <w:rPr>
          <w:rFonts w:ascii="Arial" w:eastAsia="Arial" w:hAnsi="Arial" w:cs="Arial"/>
          <w:color w:val="000000"/>
        </w:rPr>
        <w:fldChar w:fldCharType="begin"/>
      </w:r>
      <w:r w:rsidR="00F47761">
        <w:rPr>
          <w:rFonts w:ascii="Arial" w:eastAsia="Arial" w:hAnsi="Arial" w:cs="Arial"/>
          <w:color w:val="000000"/>
        </w:rPr>
        <w:instrText xml:space="preserve"> ADDIN EN.CITE &lt;EndNote&gt;&lt;Cite&gt;&lt;Author&gt;Beer&lt;/Author&gt;&lt;Year&gt;2019&lt;/Year&gt;&lt;RecNum&gt;139&lt;/RecNum&gt;&lt;DisplayText&gt;(30)&lt;/DisplayText&gt;&lt;record&gt;&lt;rec-number&gt;139&lt;/rec-number&gt;&lt;foreign-keys&gt;&lt;key app="EN" db-id="2wdzxzpwrdes5xevdf1x0ssp99awrdrfz9wf" timestamp="1699374326"&gt;139&lt;/key&gt;&lt;/foreign-keys&gt;&lt;ref-type name="Journal Article"&gt;17&lt;/ref-type&gt;&lt;contributors&gt;&lt;authors&gt;&lt;author&gt;Beer, E. M.&lt;/author&gt;&lt;author&gt;Rao, V. B.&lt;/author&gt;&lt;/authors&gt;&lt;/contributors&gt;&lt;auth-address&gt;Department of Infectious Diseases Epidemiology, London School of Hygiene and Tropical Medicine, London, United Kingdom.&amp;#xD;Manson Unit, Medecins sans Frontieres (MSF) UK, London, United Kingdom.&lt;/auth-address&gt;&lt;titles&gt;&lt;title&gt;A systematic review of the epidemiology of human monkeypox outbreaks and implications for outbreak strategy&lt;/title&gt;&lt;secondary-title&gt;PLoS Negl Trop Dis&lt;/secondary-title&gt;&lt;/titles&gt;&lt;periodical&gt;&lt;full-title&gt;PLoS Negl Trop Dis&lt;/full-title&gt;&lt;/periodical&gt;&lt;pages&gt;e0007791&lt;/pages&gt;&lt;volume&gt;13&lt;/volume&gt;&lt;number&gt;10&lt;/number&gt;&lt;edition&gt;2019/10/17&lt;/edition&gt;&lt;keywords&gt;&lt;keyword&gt;Africa, Western/epidemiology&lt;/keyword&gt;&lt;keyword&gt;Animals&lt;/keyword&gt;&lt;keyword&gt;Central African Republic/epidemiology&lt;/keyword&gt;&lt;keyword&gt;Databases, Factual&lt;/keyword&gt;&lt;keyword&gt;*Disease Outbreaks&lt;/keyword&gt;&lt;keyword&gt;Humans&lt;/keyword&gt;&lt;keyword&gt;Monkeypox/*epidemiology/transmission/*virology&lt;/keyword&gt;&lt;keyword&gt;Monkeypox virus/classification&lt;/keyword&gt;&lt;keyword&gt;Phylogeny&lt;/keyword&gt;&lt;keyword&gt;Public Health&lt;/keyword&gt;&lt;keyword&gt;Virulence&lt;/keyword&gt;&lt;/keywords&gt;&lt;dates&gt;&lt;year&gt;2019&lt;/year&gt;&lt;pub-dates&gt;&lt;date&gt;Oct&lt;/date&gt;&lt;/pub-dates&gt;&lt;/dates&gt;&lt;isbn&gt;1935-2735 (Electronic)&amp;#xD;1935-2727 (Print)&amp;#xD;1935-2727 (Linking)&lt;/isbn&gt;&lt;accession-num&gt;31618206&lt;/accession-num&gt;&lt;urls&gt;&lt;related-urls&gt;&lt;url&gt;https://www.ncbi.nlm.nih.gov/pubmed/31618206&lt;/url&gt;&lt;/related-urls&gt;&lt;/urls&gt;&lt;custom2&gt;PMC6816577&lt;/custom2&gt;&lt;electronic-resource-num&gt;10.1371/journal.pntd.0007791&lt;/electronic-resource-num&gt;&lt;/record&gt;&lt;/Cite&gt;&lt;/EndNote&gt;</w:instrText>
      </w:r>
      <w:r w:rsidR="00F47761">
        <w:rPr>
          <w:rFonts w:ascii="Arial" w:eastAsia="Arial" w:hAnsi="Arial" w:cs="Arial"/>
          <w:color w:val="000000"/>
        </w:rPr>
        <w:fldChar w:fldCharType="separate"/>
      </w:r>
      <w:r w:rsidR="00F47761">
        <w:rPr>
          <w:rFonts w:ascii="Arial" w:eastAsia="Arial" w:hAnsi="Arial" w:cs="Arial"/>
          <w:noProof/>
          <w:color w:val="000000"/>
        </w:rPr>
        <w:t>(30)</w:t>
      </w:r>
      <w:r w:rsidR="00F47761">
        <w:rPr>
          <w:rFonts w:ascii="Arial" w:eastAsia="Arial" w:hAnsi="Arial" w:cs="Arial"/>
          <w:color w:val="000000"/>
        </w:rPr>
        <w:fldChar w:fldCharType="end"/>
      </w:r>
      <w:r w:rsidR="00F47761">
        <w:rPr>
          <w:rFonts w:ascii="Arial" w:eastAsia="Arial" w:hAnsi="Arial" w:cs="Arial"/>
          <w:color w:val="000000"/>
        </w:rPr>
        <w:t xml:space="preserve"> </w:t>
      </w:r>
      <w:r>
        <w:rPr>
          <w:rFonts w:ascii="Arial" w:eastAsia="Arial" w:hAnsi="Arial" w:cs="Arial"/>
          <w:color w:val="000000"/>
        </w:rPr>
        <w:t xml:space="preserve">reported </w:t>
      </w:r>
      <w:r>
        <w:rPr>
          <w:rFonts w:ascii="Arial" w:eastAsia="Arial" w:hAnsi="Arial" w:cs="Arial"/>
        </w:rPr>
        <w:t xml:space="preserve">an analysis of active surveillance data collected in the </w:t>
      </w:r>
      <w:sdt>
        <w:sdtPr>
          <w:tag w:val="goog_rdk_22"/>
          <w:id w:val="1078097224"/>
        </w:sdtPr>
        <w:sdtContent/>
      </w:sdt>
      <w:r>
        <w:rPr>
          <w:rFonts w:ascii="Arial" w:eastAsia="Arial" w:hAnsi="Arial" w:cs="Arial"/>
        </w:rPr>
        <w:t xml:space="preserve">Democratic Republic of Congo (DRC) between 1980 and 1984, </w:t>
      </w:r>
      <w:r w:rsidR="00F47761">
        <w:rPr>
          <w:rFonts w:ascii="Arial" w:eastAsia="Arial" w:hAnsi="Arial" w:cs="Arial"/>
        </w:rPr>
        <w:t xml:space="preserve">demonstrating </w:t>
      </w:r>
      <w:r>
        <w:rPr>
          <w:rFonts w:ascii="Arial" w:eastAsia="Arial" w:hAnsi="Arial" w:cs="Arial"/>
        </w:rPr>
        <w:t xml:space="preserve">a R0 of 0.8 </w:t>
      </w:r>
      <w:r w:rsidR="00F47761">
        <w:rPr>
          <w:rFonts w:ascii="Arial" w:eastAsia="Arial" w:hAnsi="Arial" w:cs="Arial"/>
        </w:rPr>
        <w:fldChar w:fldCharType="begin"/>
      </w:r>
      <w:r w:rsidR="00F47761">
        <w:rPr>
          <w:rFonts w:ascii="Arial" w:eastAsia="Arial" w:hAnsi="Arial" w:cs="Arial"/>
        </w:rPr>
        <w:instrText xml:space="preserve"> ADDIN EN.CITE &lt;EndNote&gt;&lt;Cite&gt;&lt;Author&gt;Fine&lt;/Author&gt;&lt;Year&gt;1988&lt;/Year&gt;&lt;RecNum&gt;32&lt;/RecNum&gt;&lt;DisplayText&gt;(31)&lt;/DisplayText&gt;&lt;record&gt;&lt;rec-number&gt;32&lt;/rec-number&gt;&lt;foreign-keys&gt;&lt;key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F47761">
        <w:rPr>
          <w:rFonts w:ascii="Arial" w:eastAsia="Arial" w:hAnsi="Arial" w:cs="Arial"/>
        </w:rPr>
        <w:fldChar w:fldCharType="separate"/>
      </w:r>
      <w:r w:rsidR="00F47761">
        <w:rPr>
          <w:rFonts w:ascii="Arial" w:eastAsia="Arial" w:hAnsi="Arial" w:cs="Arial"/>
          <w:noProof/>
        </w:rPr>
        <w:t>(31)</w:t>
      </w:r>
      <w:r w:rsidR="00F47761">
        <w:rPr>
          <w:rFonts w:ascii="Arial" w:eastAsia="Arial" w:hAnsi="Arial" w:cs="Arial"/>
        </w:rPr>
        <w:fldChar w:fldCharType="end"/>
      </w:r>
      <w:r>
        <w:rPr>
          <w:rFonts w:ascii="Arial" w:eastAsia="Arial" w:hAnsi="Arial" w:cs="Arial"/>
        </w:rPr>
        <w:t xml:space="preserve">. Interestingly, when the upper confidence interval limit for the crude secondary attack rate was taken, the R0 was 1.0, which may indicate the possibility of persistence in human populations </w:t>
      </w:r>
      <w:r w:rsidR="00F47761">
        <w:rPr>
          <w:rFonts w:ascii="Arial" w:eastAsia="Arial" w:hAnsi="Arial" w:cs="Arial"/>
        </w:rPr>
        <w:fldChar w:fldCharType="begin"/>
      </w:r>
      <w:r w:rsidR="00F47761">
        <w:rPr>
          <w:rFonts w:ascii="Arial" w:eastAsia="Arial" w:hAnsi="Arial" w:cs="Arial"/>
        </w:rPr>
        <w:instrText xml:space="preserve"> ADDIN EN.CITE &lt;EndNote&gt;&lt;Cite&gt;&lt;Author&gt;Fine&lt;/Author&gt;&lt;Year&gt;1988&lt;/Year&gt;&lt;RecNum&gt;32&lt;/RecNum&gt;&lt;DisplayText&gt;(31)&lt;/DisplayText&gt;&lt;record&gt;&lt;rec-number&gt;32&lt;/rec-number&gt;&lt;foreign-keys&gt;&lt;key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F47761">
        <w:rPr>
          <w:rFonts w:ascii="Arial" w:eastAsia="Arial" w:hAnsi="Arial" w:cs="Arial"/>
        </w:rPr>
        <w:fldChar w:fldCharType="separate"/>
      </w:r>
      <w:r w:rsidR="00F47761">
        <w:rPr>
          <w:rFonts w:ascii="Arial" w:eastAsia="Arial" w:hAnsi="Arial" w:cs="Arial"/>
          <w:noProof/>
        </w:rPr>
        <w:t>(31)</w:t>
      </w:r>
      <w:r w:rsidR="00F47761">
        <w:rPr>
          <w:rFonts w:ascii="Arial" w:eastAsia="Arial" w:hAnsi="Arial" w:cs="Arial"/>
        </w:rPr>
        <w:fldChar w:fldCharType="end"/>
      </w:r>
      <w:r w:rsidR="00F47761">
        <w:rPr>
          <w:rFonts w:ascii="Arial" w:eastAsia="Arial" w:hAnsi="Arial" w:cs="Arial"/>
        </w:rPr>
        <w:t xml:space="preserve">. </w:t>
      </w:r>
      <w:r>
        <w:rPr>
          <w:rFonts w:ascii="Arial" w:eastAsia="Arial" w:hAnsi="Arial" w:cs="Arial"/>
        </w:rPr>
        <w:t xml:space="preserve"> In 2020, Grant et al., </w:t>
      </w:r>
      <w:r w:rsidR="00F47761">
        <w:rPr>
          <w:rFonts w:ascii="Arial" w:eastAsia="Arial" w:hAnsi="Arial" w:cs="Arial"/>
        </w:rPr>
        <w:fldChar w:fldCharType="begin"/>
      </w:r>
      <w:r w:rsidR="00F47761">
        <w:rPr>
          <w:rFonts w:ascii="Arial" w:eastAsia="Arial" w:hAnsi="Arial" w:cs="Arial"/>
        </w:rPr>
        <w:instrText xml:space="preserve"> ADDIN EN.CITE &lt;EndNote&gt;&lt;Cite&gt;&lt;Author&gt;Grant&lt;/Author&gt;&lt;Year&gt;2020&lt;/Year&gt;&lt;RecNum&gt;142&lt;/RecNum&gt;&lt;DisplayText&gt;(32)&lt;/DisplayText&gt;&lt;record&gt;&lt;rec-number&gt;142&lt;/rec-number&gt;&lt;foreign-keys&gt;&lt;key app="EN" db-id="2wdzxzpwrdes5xevdf1x0ssp99awrdrfz9wf" timestamp="1699375355"&gt;142&lt;/key&gt;&lt;/foreign-keys&gt;&lt;ref-type name="Journal Article"&gt;17&lt;/ref-type&gt;&lt;contributors&gt;&lt;authors&gt;&lt;author&gt;Grant, R.&lt;/author&gt;&lt;author&gt;Nguyen, L. L.&lt;/author&gt;&lt;author&gt;Breban, R.&lt;/author&gt;&lt;/authors&gt;&lt;/contributors&gt;&lt;auth-address&gt;Institut Pasteur, Emerging Diseases Epidemiology Unit, 25-28 rue du Dr. Roux, 75015 Paris, France.&lt;/auth-address&gt;&lt;titles&gt;&lt;title&gt;Modelling human-to-human transmission of monkeypox&lt;/title&gt;&lt;secondary-title&gt;Bull World Health Organ&lt;/secondary-title&gt;&lt;/titles&gt;&lt;periodical&gt;&lt;full-title&gt;Bull World Health Organ&lt;/full-title&gt;&lt;/periodical&gt;&lt;pages&gt;638-640&lt;/pages&gt;&lt;volume&gt;98&lt;/volume&gt;&lt;number&gt;9&lt;/number&gt;&lt;edition&gt;2020/10/06&lt;/edition&gt;&lt;keywords&gt;&lt;keyword&gt;Humans&lt;/keyword&gt;&lt;keyword&gt;*Models, Theoretical&lt;/keyword&gt;&lt;keyword&gt;Monkeypox/*epidemiology/immunology/*transmission&lt;/keyword&gt;&lt;keyword&gt;Smallpox/epidemiology/immunology&lt;/keyword&gt;&lt;/keywords&gt;&lt;dates&gt;&lt;year&gt;2020&lt;/year&gt;&lt;pub-dates&gt;&lt;date&gt;Sep 1&lt;/date&gt;&lt;/pub-dates&gt;&lt;/dates&gt;&lt;isbn&gt;1564-0604 (Electronic)&amp;#xD;0042-9686 (Print)&amp;#xD;0042-9686 (Linking)&lt;/isbn&gt;&lt;accession-num&gt;33012864&lt;/accession-num&gt;&lt;urls&gt;&lt;related-urls&gt;&lt;url&gt;https://www.ncbi.nlm.nih.gov/pubmed/33012864&lt;/url&gt;&lt;/related-urls&gt;&lt;/urls&gt;&lt;custom2&gt;PMC7463189&lt;/custom2&gt;&lt;electronic-resource-num&gt;10.2471/BLT.19.242347&lt;/electronic-resource-num&gt;&lt;/record&gt;&lt;/Cite&gt;&lt;/EndNote&gt;</w:instrText>
      </w:r>
      <w:r w:rsidR="00F47761">
        <w:rPr>
          <w:rFonts w:ascii="Arial" w:eastAsia="Arial" w:hAnsi="Arial" w:cs="Arial"/>
        </w:rPr>
        <w:fldChar w:fldCharType="separate"/>
      </w:r>
      <w:r w:rsidR="00F47761">
        <w:rPr>
          <w:rFonts w:ascii="Arial" w:eastAsia="Arial" w:hAnsi="Arial" w:cs="Arial"/>
          <w:noProof/>
        </w:rPr>
        <w:t>(32)</w:t>
      </w:r>
      <w:r w:rsidR="00F47761">
        <w:rPr>
          <w:rFonts w:ascii="Arial" w:eastAsia="Arial" w:hAnsi="Arial" w:cs="Arial"/>
        </w:rPr>
        <w:fldChar w:fldCharType="end"/>
      </w:r>
      <w:r w:rsidR="00F47761">
        <w:rPr>
          <w:rFonts w:ascii="Arial" w:eastAsia="Arial" w:hAnsi="Arial" w:cs="Arial"/>
        </w:rPr>
        <w:t xml:space="preserve"> </w:t>
      </w:r>
      <w:r>
        <w:rPr>
          <w:rFonts w:ascii="Arial" w:eastAsia="Arial" w:hAnsi="Arial" w:cs="Arial"/>
        </w:rPr>
        <w:t xml:space="preserve">performed estimations of R0 using data collected in the DRC during 1966–1984. </w:t>
      </w:r>
      <w:r w:rsidR="00F47761">
        <w:rPr>
          <w:rFonts w:ascii="Arial" w:eastAsia="Arial" w:hAnsi="Arial" w:cs="Arial"/>
        </w:rPr>
        <w:t>S</w:t>
      </w:r>
      <w:r>
        <w:rPr>
          <w:rFonts w:ascii="Arial" w:eastAsia="Arial" w:hAnsi="Arial" w:cs="Arial"/>
        </w:rPr>
        <w:t>mallpox vaccination in this country ended in 1980, with vaccination coverage of nearly 100%. Assuming an 85% efficacy against mpox, they calculated an R0 of 2.13 (95% CI 1.46 to 2.67</w:t>
      </w:r>
      <w:sdt>
        <w:sdtPr>
          <w:tag w:val="goog_rdk_23"/>
          <w:id w:val="1889597156"/>
        </w:sdtPr>
        <w:sdtContent/>
      </w:sdt>
      <w:r>
        <w:rPr>
          <w:rFonts w:ascii="Arial" w:eastAsia="Arial" w:hAnsi="Arial" w:cs="Arial"/>
        </w:rPr>
        <w:t xml:space="preserve">). </w:t>
      </w:r>
      <w:r w:rsidR="00F47761" w:rsidRPr="00F47761">
        <w:t xml:space="preserve"> </w:t>
      </w:r>
      <w:r w:rsidR="00F47761">
        <w:rPr>
          <w:rFonts w:ascii="Arial" w:eastAsia="Arial" w:hAnsi="Arial" w:cs="Arial"/>
        </w:rPr>
        <w:t xml:space="preserve"> </w:t>
      </w:r>
      <w:r w:rsidR="00F47761" w:rsidRPr="00F47761">
        <w:rPr>
          <w:rFonts w:ascii="Arial" w:eastAsia="Arial" w:hAnsi="Arial" w:cs="Arial"/>
        </w:rPr>
        <w:t>It is important to note that historically, DRC outbreaks are almost always associated with Clade I, until 2022, when Clade II</w:t>
      </w:r>
      <w:r w:rsidR="00F47761">
        <w:rPr>
          <w:rFonts w:ascii="Arial" w:eastAsia="Arial" w:hAnsi="Arial" w:cs="Arial"/>
        </w:rPr>
        <w:t>b</w:t>
      </w:r>
      <w:r w:rsidR="00F47761" w:rsidRPr="00F47761">
        <w:rPr>
          <w:rFonts w:ascii="Arial" w:eastAsia="Arial" w:hAnsi="Arial" w:cs="Arial"/>
        </w:rPr>
        <w:t xml:space="preserve"> outbreaks begin to be observed</w:t>
      </w:r>
      <w:r w:rsidR="00F47761">
        <w:rPr>
          <w:rFonts w:ascii="Arial" w:eastAsia="Arial" w:hAnsi="Arial" w:cs="Arial"/>
        </w:rPr>
        <w:t xml:space="preserve"> in endemic and non-endemic regions, showing a different pathogenicity and less severity </w:t>
      </w:r>
      <w:r w:rsidR="00F47761">
        <w:rPr>
          <w:rFonts w:ascii="Arial" w:eastAsia="Arial" w:hAnsi="Arial" w:cs="Arial"/>
        </w:rPr>
        <w:fldChar w:fldCharType="begin"/>
      </w:r>
      <w:r w:rsidR="00F47761">
        <w:rPr>
          <w:rFonts w:ascii="Arial" w:eastAsia="Arial" w:hAnsi="Arial" w:cs="Arial"/>
        </w:rPr>
        <w:instrText xml:space="preserve"> ADDIN EN.CITE &lt;EndNote&gt;&lt;Cite&gt;&lt;Author&gt;Andrei&lt;/Author&gt;&lt;Year&gt;2023&lt;/Year&gt;&lt;RecNum&gt;262&lt;/RecNum&gt;&lt;DisplayText&gt;(33)&lt;/DisplayText&gt;&lt;record&gt;&lt;rec-number&gt;262&lt;/rec-number&gt;&lt;foreign-keys&gt;&lt;key app="EN" db-id="2wdzxzpwrdes5xevdf1x0ssp99awrdrfz9wf" timestamp="1699831775"&gt;262&lt;/key&gt;&lt;/foreign-keys&gt;&lt;ref-type name="Journal Article"&gt;17&lt;/ref-type&gt;&lt;contributors&gt;&lt;authors&gt;&lt;author&gt;Andrei, G.&lt;/author&gt;&lt;author&gt;Snoeck, R.&lt;/author&gt;&lt;/authors&gt;&lt;/contributors&gt;&lt;auth-address&gt;Laboratory of Virology and Chemotherapy, Rega Institute for Medical Research, KU Leuven, Leuven, Belgium. Electronic address: Graciela.andrei@kuleuven.be.&amp;#xD;Laboratory of Virology and Chemotherapy, Rega Institute for Medical Research, KU Leuven, Leuven, Belgium.&lt;/auth-address&gt;&lt;titles&gt;&lt;title&gt;Differences in pathogenicity among the mpox virus clades: impact on drug discovery and vaccine development&lt;/title&gt;&lt;secondary-title&gt;Trends Pharmacol Sci&lt;/secondary-title&gt;&lt;/titles&gt;&lt;periodical&gt;&lt;full-title&gt;Trends Pharmacol Sci&lt;/full-title&gt;&lt;/periodical&gt;&lt;pages&gt;719-739&lt;/pages&gt;&lt;volume&gt;44&lt;/volume&gt;&lt;number&gt;10&lt;/number&gt;&lt;edition&gt;2023/09/07&lt;/edition&gt;&lt;keywords&gt;&lt;keyword&gt;Humans&lt;/keyword&gt;&lt;keyword&gt;Virulence&lt;/keyword&gt;&lt;keyword&gt;*Monkeypox virus&lt;/keyword&gt;&lt;keyword&gt;*Monkeypox&lt;/keyword&gt;&lt;keyword&gt;Drug Discovery&lt;/keyword&gt;&lt;keyword&gt;Vaccine Development&lt;/keyword&gt;&lt;keyword&gt;APOBEC3-driven evolution&lt;/keyword&gt;&lt;keyword&gt;in vivo models of mpox virulence&lt;/keyword&gt;&lt;keyword&gt;mpox clade pathogenicity&lt;/keyword&gt;&lt;keyword&gt;mpox drug discovery&lt;/keyword&gt;&lt;keyword&gt;mpox microevolution&lt;/keyword&gt;&lt;keyword&gt;vaccine development&lt;/keyword&gt;&lt;keyword&gt;review.&lt;/keyword&gt;&lt;/keywords&gt;&lt;dates&gt;&lt;year&gt;2023&lt;/year&gt;&lt;pub-dates&gt;&lt;date&gt;Oct&lt;/date&gt;&lt;/pub-dates&gt;&lt;/dates&gt;&lt;isbn&gt;1873-3735 (Electronic)&amp;#xD;0165-6147 (Linking)&lt;/isbn&gt;&lt;accession-num&gt;37673695&lt;/accession-num&gt;&lt;urls&gt;&lt;related-urls&gt;&lt;url&gt;https://www.ncbi.nlm.nih.gov/pubmed/37673695&lt;/url&gt;&lt;/related-urls&gt;&lt;/urls&gt;&lt;electronic-resource-num&gt;10.1016/j.tips.2023.08.003&lt;/electronic-resource-num&gt;&lt;/record&gt;&lt;/Cite&gt;&lt;/EndNote&gt;</w:instrText>
      </w:r>
      <w:r w:rsidR="00F47761">
        <w:rPr>
          <w:rFonts w:ascii="Arial" w:eastAsia="Arial" w:hAnsi="Arial" w:cs="Arial"/>
        </w:rPr>
        <w:fldChar w:fldCharType="separate"/>
      </w:r>
      <w:r w:rsidR="00F47761">
        <w:rPr>
          <w:rFonts w:ascii="Arial" w:eastAsia="Arial" w:hAnsi="Arial" w:cs="Arial"/>
          <w:noProof/>
        </w:rPr>
        <w:t>(33)</w:t>
      </w:r>
      <w:r w:rsidR="00F47761">
        <w:rPr>
          <w:rFonts w:ascii="Arial" w:eastAsia="Arial" w:hAnsi="Arial" w:cs="Arial"/>
        </w:rPr>
        <w:fldChar w:fldCharType="end"/>
      </w:r>
      <w:r w:rsidR="00F47761">
        <w:rPr>
          <w:rFonts w:ascii="Arial" w:eastAsia="Arial" w:hAnsi="Arial" w:cs="Arial"/>
        </w:rPr>
        <w:t xml:space="preserve">. </w:t>
      </w:r>
    </w:p>
    <w:p w14:paraId="215E31CF" w14:textId="77777777" w:rsidR="007E2C62" w:rsidRDefault="007E2C62">
      <w:pPr>
        <w:pBdr>
          <w:top w:val="nil"/>
          <w:left w:val="nil"/>
          <w:bottom w:val="nil"/>
          <w:right w:val="nil"/>
          <w:between w:val="nil"/>
        </w:pBdr>
        <w:spacing w:line="480" w:lineRule="auto"/>
        <w:jc w:val="both"/>
        <w:rPr>
          <w:rFonts w:ascii="Arial" w:eastAsia="Arial" w:hAnsi="Arial" w:cs="Arial"/>
        </w:rPr>
      </w:pPr>
    </w:p>
    <w:p w14:paraId="117B2577" w14:textId="35A9915D" w:rsidR="00645D3E" w:rsidRDefault="00645D3E">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As for the effective reproduction number (Rt), our results are in line with recent reports, demonstrating a steadily increase in Rt (estimated of </w:t>
      </w:r>
      <w:r w:rsidRPr="00645D3E">
        <w:rPr>
          <w:rFonts w:ascii="Arial" w:eastAsia="Arial" w:hAnsi="Arial" w:cs="Arial"/>
        </w:rPr>
        <w:t>0.82</w:t>
      </w:r>
      <w:r>
        <w:rPr>
          <w:rFonts w:ascii="Arial" w:eastAsia="Arial" w:hAnsi="Arial" w:cs="Arial"/>
        </w:rPr>
        <w:t xml:space="preserve">; </w:t>
      </w:r>
      <w:r w:rsidRPr="00645D3E">
        <w:rPr>
          <w:rFonts w:ascii="Arial" w:eastAsia="Arial" w:hAnsi="Arial" w:cs="Arial"/>
        </w:rPr>
        <w:t>95% CI: 0.79 – 0.85)</w:t>
      </w:r>
      <w:r>
        <w:rPr>
          <w:rFonts w:ascii="Arial" w:eastAsia="Arial" w:hAnsi="Arial" w:cs="Arial"/>
        </w:rPr>
        <w:t xml:space="preserve"> </w:t>
      </w:r>
      <w:r w:rsidRPr="00645D3E">
        <w:rPr>
          <w:rFonts w:ascii="Arial" w:eastAsia="Arial" w:hAnsi="Arial" w:cs="Arial"/>
        </w:rPr>
        <w:t>between 2013 and 2017</w:t>
      </w:r>
      <w:r>
        <w:rPr>
          <w:rFonts w:ascii="Arial" w:eastAsia="Arial" w:hAnsi="Arial" w:cs="Arial"/>
        </w:rPr>
        <w:t xml:space="preserve"> in DRC </w:t>
      </w:r>
      <w:r>
        <w:rPr>
          <w:rFonts w:ascii="Arial" w:eastAsia="Arial" w:hAnsi="Arial" w:cs="Arial"/>
        </w:rPr>
        <w:fldChar w:fldCharType="begin"/>
      </w:r>
      <w:r>
        <w:rPr>
          <w:rFonts w:ascii="Arial" w:eastAsia="Arial" w:hAnsi="Arial" w:cs="Arial"/>
        </w:rPr>
        <w:instrText xml:space="preserve"> ADDIN EN.CITE &lt;EndNote&gt;&lt;Cite&gt;&lt;Author&gt;Kelly Charniga&lt;/Author&gt;&lt;Year&gt;2023&lt;/Year&gt;&lt;RecNum&gt;369&lt;/RecNum&gt;&lt;DisplayText&gt;(34)&lt;/DisplayText&gt;&lt;record&gt;&lt;rec-number&gt;369&lt;/rec-number&gt;&lt;foreign-keys&gt;&lt;key app="EN" db-id="2wdzxzpwrdes5xevdf1x0ssp99awrdrfz9wf" timestamp="1699836238"&gt;369&lt;/key&gt;&lt;/foreign-keys&gt;&lt;ref-type name="Manuscript"&gt;36&lt;/ref-type&gt;&lt;contributors&gt;&lt;authors&gt;&lt;author&gt;Kelly Charniga, Andrea M. McCollum,  Christine M. Hughes,  Benjamin Monroe, Joelle Kabamba, Robert Shongo Lushima, Toutou Likafi, Beatrice Nguete, Elisabeth Pukuta, Elisabeth Muyamuna, Jean-Jacques Muyembe Tamfum, Stomy Karhemere, Didine Kaba&lt;/author&gt;&lt;/authors&gt;&lt;/contributors&gt;&lt;titles&gt;&lt;title&gt;Updating reproduction number estimates for mpox in the Democratic Republic of Congo using surveillance data&lt;/title&gt;&lt;/titles&gt;&lt;dates&gt;&lt;year&gt;2023&lt;/year&gt;&lt;/dates&gt;&lt;urls&gt;&lt;related-urls&gt;&lt;url&gt;https://www.medrxiv.org/content/10.1101/2023.04.14.23288572v1&lt;/url&gt;&lt;/related-urls&gt;&lt;/urls&gt;&lt;/record&gt;&lt;/Cite&gt;&lt;/EndNote&gt;</w:instrText>
      </w:r>
      <w:r>
        <w:rPr>
          <w:rFonts w:ascii="Arial" w:eastAsia="Arial" w:hAnsi="Arial" w:cs="Arial"/>
        </w:rPr>
        <w:fldChar w:fldCharType="separate"/>
      </w:r>
      <w:r>
        <w:rPr>
          <w:rFonts w:ascii="Arial" w:eastAsia="Arial" w:hAnsi="Arial" w:cs="Arial"/>
          <w:noProof/>
        </w:rPr>
        <w:t>(34)</w:t>
      </w:r>
      <w:r>
        <w:rPr>
          <w:rFonts w:ascii="Arial" w:eastAsia="Arial" w:hAnsi="Arial" w:cs="Arial"/>
        </w:rPr>
        <w:fldChar w:fldCharType="end"/>
      </w:r>
      <w:r>
        <w:rPr>
          <w:rFonts w:ascii="Arial" w:eastAsia="Arial" w:hAnsi="Arial" w:cs="Arial"/>
        </w:rPr>
        <w:t xml:space="preserve">. This finding </w:t>
      </w:r>
      <w:r w:rsidRPr="00645D3E">
        <w:rPr>
          <w:rFonts w:ascii="Arial" w:eastAsia="Arial" w:hAnsi="Arial" w:cs="Arial"/>
        </w:rPr>
        <w:t>could be attributed</w:t>
      </w:r>
      <w:r>
        <w:rPr>
          <w:rFonts w:ascii="Arial" w:eastAsia="Arial" w:hAnsi="Arial" w:cs="Arial"/>
        </w:rPr>
        <w:t xml:space="preserve"> to the reduction of </w:t>
      </w:r>
      <w:r w:rsidRPr="00645D3E">
        <w:rPr>
          <w:rFonts w:ascii="Arial" w:eastAsia="Arial" w:hAnsi="Arial" w:cs="Arial"/>
        </w:rPr>
        <w:t>population-level immunity conferred by smallpox vaccination, behavior change,</w:t>
      </w:r>
      <w:r>
        <w:rPr>
          <w:rFonts w:ascii="Arial" w:eastAsia="Arial" w:hAnsi="Arial" w:cs="Arial"/>
        </w:rPr>
        <w:t xml:space="preserve"> </w:t>
      </w:r>
      <w:r w:rsidRPr="00645D3E">
        <w:rPr>
          <w:rFonts w:ascii="Arial" w:eastAsia="Arial" w:hAnsi="Arial" w:cs="Arial"/>
        </w:rPr>
        <w:t>ecological and environmental changes</w:t>
      </w:r>
      <w:r>
        <w:rPr>
          <w:rFonts w:ascii="Arial" w:eastAsia="Arial" w:hAnsi="Arial" w:cs="Arial"/>
        </w:rPr>
        <w:t xml:space="preserve">, among other factors </w:t>
      </w:r>
      <w:r>
        <w:rPr>
          <w:rFonts w:ascii="Arial" w:eastAsia="Arial" w:hAnsi="Arial" w:cs="Arial"/>
        </w:rPr>
        <w:fldChar w:fldCharType="begin">
          <w:fldData xml:space="preserve">PEVuZE5vdGU+PENpdGU+PEF1dGhvcj5MbG95ZC1TbWl0aDwvQXV0aG9yPjxZZWFyPjIwMDU8L1ll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</w:fldData>
        </w:fldChar>
      </w:r>
      <w:r>
        <w:rPr>
          <w:rFonts w:ascii="Arial" w:eastAsia="Arial" w:hAnsi="Arial" w:cs="Arial"/>
        </w:rPr>
        <w:instrText xml:space="preserve"> ADDIN EN.CITE </w:instrText>
      </w:r>
      <w:r>
        <w:rPr>
          <w:rFonts w:ascii="Arial" w:eastAsia="Arial" w:hAnsi="Arial" w:cs="Arial"/>
        </w:rPr>
        <w:fldChar w:fldCharType="begin">
          <w:fldData xml:space="preserve">PEVuZE5vdGU+PENpdGU+PEF1dGhvcj5MbG95ZC1TbWl0aDwvQXV0aG9yPjxZZWFyPjIwMDU8L1ll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</w:fldData>
        </w:fldChar>
      </w:r>
      <w:r>
        <w:rPr>
          <w:rFonts w:ascii="Arial" w:eastAsia="Arial" w:hAnsi="Arial" w:cs="Arial"/>
        </w:rPr>
        <w:instrText xml:space="preserve"> ADDIN EN.CITE.DATA </w:instrText>
      </w:r>
      <w:r>
        <w:rPr>
          <w:rFonts w:ascii="Arial" w:eastAsia="Arial" w:hAnsi="Arial" w:cs="Arial"/>
        </w:rPr>
      </w:r>
      <w:r>
        <w:rPr>
          <w:rFonts w:ascii="Arial" w:eastAsia="Arial" w:hAnsi="Arial" w:cs="Arial"/>
        </w:rPr>
        <w:fldChar w:fldCharType="end"/>
      </w:r>
      <w:r>
        <w:rPr>
          <w:rFonts w:ascii="Arial" w:eastAsia="Arial" w:hAnsi="Arial" w:cs="Arial"/>
        </w:rPr>
      </w:r>
      <w:r>
        <w:rPr>
          <w:rFonts w:ascii="Arial" w:eastAsia="Arial" w:hAnsi="Arial" w:cs="Arial"/>
        </w:rPr>
        <w:fldChar w:fldCharType="separate"/>
      </w:r>
      <w:r>
        <w:rPr>
          <w:rFonts w:ascii="Arial" w:eastAsia="Arial" w:hAnsi="Arial" w:cs="Arial"/>
          <w:noProof/>
        </w:rPr>
        <w:t>(34, 35)</w:t>
      </w:r>
      <w:r>
        <w:rPr>
          <w:rFonts w:ascii="Arial" w:eastAsia="Arial" w:hAnsi="Arial" w:cs="Arial"/>
        </w:rPr>
        <w:fldChar w:fldCharType="end"/>
      </w:r>
      <w:r>
        <w:rPr>
          <w:rFonts w:ascii="Arial" w:eastAsia="Arial" w:hAnsi="Arial" w:cs="Arial"/>
        </w:rPr>
        <w:t xml:space="preserve">. </w:t>
      </w:r>
    </w:p>
    <w:p w14:paraId="71E0B7B5" w14:textId="77777777" w:rsidR="004C2748" w:rsidRDefault="004C2748">
      <w:pPr>
        <w:pBdr>
          <w:top w:val="nil"/>
          <w:left w:val="nil"/>
          <w:bottom w:val="nil"/>
          <w:right w:val="nil"/>
          <w:between w:val="nil"/>
        </w:pBdr>
        <w:spacing w:line="480" w:lineRule="auto"/>
        <w:jc w:val="both"/>
        <w:rPr>
          <w:rFonts w:ascii="Arial" w:eastAsia="Arial" w:hAnsi="Arial" w:cs="Arial"/>
        </w:rPr>
      </w:pPr>
    </w:p>
    <w:p w14:paraId="4ACCB870" w14:textId="77777777" w:rsidR="00645D3E" w:rsidRPr="00F47761" w:rsidRDefault="00645D3E">
      <w:pPr>
        <w:pBdr>
          <w:top w:val="nil"/>
          <w:left w:val="nil"/>
          <w:bottom w:val="nil"/>
          <w:right w:val="nil"/>
          <w:between w:val="nil"/>
        </w:pBdr>
        <w:spacing w:line="480" w:lineRule="auto"/>
        <w:jc w:val="both"/>
        <w:rPr>
          <w:rFonts w:ascii="Arial" w:eastAsia="Arial" w:hAnsi="Arial" w:cs="Arial"/>
        </w:rPr>
      </w:pPr>
    </w:p>
    <w:p w14:paraId="0000006B" w14:textId="2D4AC17F"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In terms of the CFR, </w:t>
      </w:r>
      <w:sdt>
        <w:sdtPr>
          <w:tag w:val="goog_rdk_24"/>
          <w:id w:val="65847198"/>
        </w:sdtPr>
        <w:sdtContent/>
      </w:sdt>
      <w:r>
        <w:rPr>
          <w:rFonts w:ascii="Arial" w:eastAsia="Arial" w:hAnsi="Arial" w:cs="Arial"/>
        </w:rPr>
        <w:t xml:space="preserve">a systematic review </w:t>
      </w:r>
      <w:r w:rsidR="004C2748">
        <w:rPr>
          <w:rFonts w:ascii="Arial" w:eastAsia="Arial" w:hAnsi="Arial" w:cs="Arial"/>
        </w:rPr>
        <w:fldChar w:fldCharType="begin">
          <w:fldData xml:space="preserve">PEVuZE5vdGU+PENpdGU+PEF1dGhvcj5CdW5nZTwvQXV0aG9yPjxZZWFyPjIwMjI8L1llYXI+PFJl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</w:fldData>
        </w:fldChar>
      </w:r>
      <w:r w:rsidR="004C2748">
        <w:rPr>
          <w:rFonts w:ascii="Arial" w:eastAsia="Arial" w:hAnsi="Arial" w:cs="Arial"/>
        </w:rPr>
        <w:instrText xml:space="preserve"> ADDIN EN.CITE </w:instrText>
      </w:r>
      <w:r w:rsidR="004C2748">
        <w:rPr>
          <w:rFonts w:ascii="Arial" w:eastAsia="Arial" w:hAnsi="Arial" w:cs="Arial"/>
        </w:rPr>
        <w:fldChar w:fldCharType="begin">
          <w:fldData xml:space="preserve">PEVuZE5vdGU+PENpdGU+PEF1dGhvcj5CdW5nZTwvQXV0aG9yPjxZZWFyPjIwMjI8L1llYXI+PFJl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</w:fldData>
        </w:fldChar>
      </w:r>
      <w:r w:rsidR="004C2748">
        <w:rPr>
          <w:rFonts w:ascii="Arial" w:eastAsia="Arial" w:hAnsi="Arial" w:cs="Arial"/>
        </w:rPr>
        <w:instrText xml:space="preserve"> ADDIN EN.CITE.DATA </w:instrText>
      </w:r>
      <w:r w:rsidR="004C2748">
        <w:rPr>
          <w:rFonts w:ascii="Arial" w:eastAsia="Arial" w:hAnsi="Arial" w:cs="Arial"/>
        </w:rPr>
      </w:r>
      <w:r w:rsidR="004C2748">
        <w:rPr>
          <w:rFonts w:ascii="Arial" w:eastAsia="Arial" w:hAnsi="Arial" w:cs="Arial"/>
        </w:rPr>
        <w:fldChar w:fldCharType="end"/>
      </w:r>
      <w:r w:rsidR="004C2748">
        <w:rPr>
          <w:rFonts w:ascii="Arial" w:eastAsia="Arial" w:hAnsi="Arial" w:cs="Arial"/>
        </w:rPr>
      </w:r>
      <w:r w:rsidR="004C2748">
        <w:rPr>
          <w:rFonts w:ascii="Arial" w:eastAsia="Arial" w:hAnsi="Arial" w:cs="Arial"/>
        </w:rPr>
        <w:fldChar w:fldCharType="separate"/>
      </w:r>
      <w:r w:rsidR="004C2748">
        <w:rPr>
          <w:rFonts w:ascii="Arial" w:eastAsia="Arial" w:hAnsi="Arial" w:cs="Arial"/>
          <w:noProof/>
        </w:rPr>
        <w:t>(7)</w:t>
      </w:r>
      <w:r w:rsidR="004C2748">
        <w:rPr>
          <w:rFonts w:ascii="Arial" w:eastAsia="Arial" w:hAnsi="Arial" w:cs="Arial"/>
        </w:rPr>
        <w:fldChar w:fldCharType="end"/>
      </w:r>
      <w:r>
        <w:rPr>
          <w:rFonts w:ascii="Arial" w:eastAsia="Arial" w:hAnsi="Arial" w:cs="Arial"/>
        </w:rPr>
        <w:t xml:space="preserve"> reported a pooled estimate of 8.7% from confirmed or suspected mpox cases between 1970 to 2019 (78/892; 95% CI 7.0 to 10.8), with variations according to the </w:t>
      </w:r>
      <w:sdt>
        <w:sdtPr>
          <w:tag w:val="goog_rdk_25"/>
          <w:id w:val="-1813550320"/>
        </w:sdtPr>
        <w:sdtContent/>
      </w:sdt>
      <w:r>
        <w:rPr>
          <w:rFonts w:ascii="Arial" w:eastAsia="Arial" w:hAnsi="Arial" w:cs="Arial"/>
        </w:rPr>
        <w:t>clade. For Clade I, CFR was 10.6% (68/640; 95% CI 8.4 to 13.3), compared to 3.6% (9/247; 95% CI 1.7 to 6.8) for Clade II</w:t>
      </w:r>
      <w:r w:rsidR="00645D3E">
        <w:rPr>
          <w:rFonts w:ascii="Arial" w:eastAsia="Arial" w:hAnsi="Arial" w:cs="Arial"/>
        </w:rPr>
        <w:t xml:space="preserve">. </w:t>
      </w:r>
      <w:r>
        <w:rPr>
          <w:rFonts w:ascii="Arial" w:eastAsia="Arial" w:hAnsi="Arial" w:cs="Arial"/>
        </w:rPr>
        <w:t>There were no deaths reported outside of Africa before the 2022-23 outbreak. In contrast, in our review, we estimated much lower values for this parameter, with a global CFR of less than 0.</w:t>
      </w:r>
      <w:r w:rsidR="004C2748">
        <w:rPr>
          <w:rFonts w:ascii="Arial" w:eastAsia="Arial" w:hAnsi="Arial" w:cs="Arial"/>
        </w:rPr>
        <w:t>05</w:t>
      </w:r>
      <w:r>
        <w:rPr>
          <w:rFonts w:ascii="Arial" w:eastAsia="Arial" w:hAnsi="Arial" w:cs="Arial"/>
        </w:rPr>
        <w:t>%. It is important to note that we found high heterogeneity in our results</w:t>
      </w:r>
      <w:sdt>
        <w:sdtPr>
          <w:tag w:val="goog_rdk_26"/>
          <w:id w:val="-1304238346"/>
        </w:sdtPr>
        <w:sdtContent>
          <w:r>
            <w:rPr>
              <w:rFonts w:ascii="Arial" w:eastAsia="Arial" w:hAnsi="Arial" w:cs="Arial"/>
            </w:rPr>
            <w:t xml:space="preserve"> (</w:t>
          </w:r>
        </w:sdtContent>
      </w:sdt>
      <w:sdt>
        <w:sdtPr>
          <w:tag w:val="goog_rdk_27"/>
          <w:id w:val="-378089249"/>
        </w:sdtPr>
        <w:sdtContent>
          <w:r>
            <w:rPr>
              <w:rFonts w:ascii="Arial" w:eastAsia="Arial" w:hAnsi="Arial" w:cs="Arial"/>
            </w:rPr>
            <w:t>I</w:t>
          </w:r>
        </w:sdtContent>
      </w:sdt>
      <w:sdt>
        <w:sdtPr>
          <w:tag w:val="goog_rdk_28"/>
          <w:id w:val="1591890488"/>
        </w:sdtPr>
        <w:sdtContent>
          <w:r>
            <w:rPr>
              <w:rFonts w:ascii="Arial" w:eastAsia="Arial" w:hAnsi="Arial" w:cs="Arial"/>
              <w:vertAlign w:val="superscript"/>
            </w:rPr>
            <w:t>2</w:t>
          </w:r>
        </w:sdtContent>
      </w:sdt>
      <w:sdt>
        <w:sdtPr>
          <w:tag w:val="goog_rdk_29"/>
          <w:id w:val="2108695132"/>
        </w:sdtPr>
        <w:sdtContent>
          <w:r>
            <w:rPr>
              <w:rFonts w:ascii="Arial" w:eastAsia="Arial" w:hAnsi="Arial" w:cs="Arial"/>
            </w:rPr>
            <w:t xml:space="preserve">=94%; p&lt;0.01) when pooling the estimates from all over the world, so we decided to perform a </w:t>
          </w:r>
        </w:sdtContent>
      </w:sdt>
      <w:sdt>
        <w:sdtPr>
          <w:tag w:val="goog_rdk_30"/>
          <w:id w:val="1987742553"/>
        </w:sdtPr>
        <w:sdtContent/>
      </w:sdt>
      <w:sdt>
        <w:sdtPr>
          <w:tag w:val="goog_rdk_31"/>
          <w:id w:val="859319579"/>
        </w:sdtPr>
        <w:sdtContent>
          <w:r>
            <w:rPr>
              <w:rFonts w:ascii="Arial" w:eastAsia="Arial" w:hAnsi="Arial" w:cs="Arial"/>
            </w:rPr>
            <w:t>sensitivity analysis</w:t>
          </w:r>
        </w:sdtContent>
      </w:sdt>
      <w:r>
        <w:rPr>
          <w:rFonts w:ascii="Arial" w:eastAsia="Arial" w:hAnsi="Arial" w:cs="Arial"/>
        </w:rPr>
        <w:t xml:space="preserve"> comparing references from and outside Africa, demonstrating a </w:t>
      </w:r>
      <w:sdt>
        <w:sdtPr>
          <w:tag w:val="goog_rdk_33"/>
          <w:id w:val="-1612967760"/>
        </w:sdtPr>
        <w:sdtContent>
          <w:r>
            <w:rPr>
              <w:rFonts w:ascii="Arial" w:eastAsia="Arial" w:hAnsi="Arial" w:cs="Arial"/>
            </w:rPr>
            <w:t xml:space="preserve">reduction in </w:t>
          </w:r>
        </w:sdtContent>
      </w:sdt>
      <w:sdt>
        <w:sdtPr>
          <w:tag w:val="goog_rdk_34"/>
          <w:id w:val="2083176369"/>
        </w:sdtPr>
        <w:sdtContent>
          <w:r>
            <w:rPr>
              <w:rFonts w:ascii="Arial" w:eastAsia="Arial" w:hAnsi="Arial" w:cs="Arial"/>
            </w:rPr>
            <w:t>heterogeneity</w:t>
          </w:r>
        </w:sdtContent>
      </w:sdt>
      <w:sdt>
        <w:sdtPr>
          <w:tag w:val="goog_rdk_35"/>
          <w:id w:val="1282158926"/>
        </w:sdtPr>
        <w:sdtContent>
          <w:r>
            <w:rPr>
              <w:rFonts w:ascii="Arial" w:eastAsia="Arial" w:hAnsi="Arial" w:cs="Arial"/>
            </w:rPr>
            <w:t xml:space="preserve">, with </w:t>
          </w:r>
        </w:sdtContent>
      </w:sdt>
      <w:sdt>
        <w:sdtPr>
          <w:tag w:val="goog_rdk_36"/>
          <w:id w:val="-820191562"/>
        </w:sdtPr>
        <w:sdtContent/>
      </w:sdt>
      <w:sdt>
        <w:sdtPr>
          <w:tag w:val="goog_rdk_37"/>
          <w:id w:val="1533528672"/>
        </w:sdtPr>
        <w:sdtContent>
          <w:r>
            <w:rPr>
              <w:rFonts w:ascii="Arial" w:eastAsia="Arial" w:hAnsi="Arial" w:cs="Arial"/>
            </w:rPr>
            <w:t>greater CFR reported for African countries</w:t>
          </w:r>
        </w:sdtContent>
      </w:sdt>
      <w:r>
        <w:rPr>
          <w:rFonts w:ascii="Arial" w:eastAsia="Arial" w:hAnsi="Arial" w:cs="Arial"/>
        </w:rPr>
        <w:t xml:space="preserve">. </w:t>
      </w:r>
      <w:r w:rsidR="005C4162">
        <w:rPr>
          <w:rFonts w:ascii="Arial" w:eastAsia="Arial" w:hAnsi="Arial" w:cs="Arial"/>
        </w:rPr>
        <w:t>Possible explanations for this finding could include a diminished</w:t>
      </w:r>
      <w:r w:rsidR="005C4162" w:rsidRPr="005C4162">
        <w:rPr>
          <w:rFonts w:ascii="Arial" w:eastAsia="Arial" w:hAnsi="Arial" w:cs="Arial"/>
        </w:rPr>
        <w:t xml:space="preserve"> access to</w:t>
      </w:r>
      <w:r w:rsidR="005C4162">
        <w:rPr>
          <w:rFonts w:ascii="Arial" w:eastAsia="Arial" w:hAnsi="Arial" w:cs="Arial"/>
        </w:rPr>
        <w:t xml:space="preserve"> medical</w:t>
      </w:r>
      <w:r w:rsidR="005C4162" w:rsidRPr="005C4162">
        <w:rPr>
          <w:rFonts w:ascii="Arial" w:eastAsia="Arial" w:hAnsi="Arial" w:cs="Arial"/>
        </w:rPr>
        <w:t xml:space="preserve"> car</w:t>
      </w:r>
      <w:r w:rsidR="005C4162">
        <w:rPr>
          <w:rFonts w:ascii="Arial" w:eastAsia="Arial" w:hAnsi="Arial" w:cs="Arial"/>
        </w:rPr>
        <w:t xml:space="preserve">e, and </w:t>
      </w:r>
      <w:r w:rsidR="003E7187">
        <w:rPr>
          <w:rFonts w:ascii="Arial" w:eastAsia="Arial" w:hAnsi="Arial" w:cs="Arial"/>
        </w:rPr>
        <w:t xml:space="preserve">a greater rate of </w:t>
      </w:r>
      <w:r w:rsidR="005C4162">
        <w:rPr>
          <w:rFonts w:ascii="Arial" w:eastAsia="Arial" w:hAnsi="Arial" w:cs="Arial"/>
        </w:rPr>
        <w:t xml:space="preserve">comorbidities such as HIV, malaria, or malnutrition states. </w:t>
      </w:r>
      <w:r w:rsidR="003E7187">
        <w:rPr>
          <w:rFonts w:ascii="Arial" w:eastAsia="Arial" w:hAnsi="Arial" w:cs="Arial"/>
        </w:rPr>
        <w:t xml:space="preserve"> </w:t>
      </w:r>
      <w:r>
        <w:rPr>
          <w:rFonts w:ascii="Arial" w:eastAsia="Arial" w:hAnsi="Arial" w:cs="Arial"/>
        </w:rPr>
        <w:t xml:space="preserve">We also acknowledge that the results from individual studies may be biased due to delayed reporting, which may decrease the estimate for the CFR. Care should be taken </w:t>
      </w:r>
      <w:sdt>
        <w:sdtPr>
          <w:tag w:val="goog_rdk_39"/>
          <w:id w:val="-466358639"/>
        </w:sdtPr>
        <w:sdtContent/>
      </w:sdt>
      <w:sdt>
        <w:sdtPr>
          <w:tag w:val="goog_rdk_40"/>
          <w:id w:val="-1865271374"/>
        </w:sdtPr>
        <w:sdtContent>
          <w:r>
            <w:rPr>
              <w:rFonts w:ascii="Arial" w:eastAsia="Arial" w:hAnsi="Arial" w:cs="Arial"/>
            </w:rPr>
            <w:t>to limit bias in estimation of the CFR</w:t>
          </w:r>
        </w:sdtContent>
      </w:sdt>
      <w:r>
        <w:rPr>
          <w:rFonts w:ascii="Arial" w:eastAsia="Arial" w:hAnsi="Arial" w:cs="Arial"/>
        </w:rPr>
        <w:t xml:space="preserve">, such as by limiting </w:t>
      </w:r>
      <w:r>
        <w:rPr>
          <w:rFonts w:ascii="Arial" w:eastAsia="Arial" w:hAnsi="Arial" w:cs="Arial"/>
        </w:rPr>
        <w:lastRenderedPageBreak/>
        <w:t xml:space="preserve">the analysis to those cases with sufficiently long follow up for a death to occur, and/or excluding those with unknown outcome </w:t>
      </w:r>
      <w:r w:rsidR="004C2748">
        <w:rPr>
          <w:rFonts w:ascii="Arial" w:eastAsia="Arial" w:hAnsi="Arial" w:cs="Arial"/>
        </w:rPr>
        <w:fldChar w:fldCharType="begin">
          <w:fldData xml:space="preserve">PEVuZE5vdGU+PENpdGU+PEF1dGhvcj5MaXBzaXRjaDwvQXV0aG9yPjxZZWFyPjIwMTU8L1llYXI+
PFJlY051bT4xNDM8L1JlY051bT48RGlzcGxheVRleHQ+KDM2KTwvRGlzcGxheVRleHQ+PHJlY29y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4C2748">
        <w:rPr>
          <w:rFonts w:ascii="Arial" w:eastAsia="Arial" w:hAnsi="Arial" w:cs="Arial"/>
        </w:rPr>
        <w:instrText xml:space="preserve"> ADDIN EN.CITE </w:instrText>
      </w:r>
      <w:r w:rsidR="004C2748">
        <w:rPr>
          <w:rFonts w:ascii="Arial" w:eastAsia="Arial" w:hAnsi="Arial" w:cs="Arial"/>
        </w:rPr>
        <w:fldChar w:fldCharType="begin">
          <w:fldData xml:space="preserve">PEVuZE5vdGU+PENpdGU+PEF1dGhvcj5MaXBzaXRjaDwvQXV0aG9yPjxZZWFyPjIwMTU8L1llYXI+
PFJlY051bT4xNDM8L1JlY051bT48RGlzcGxheVRleHQ+KDM2KTwvRGlzcGxheVRleHQ+PHJlY29y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4C2748">
        <w:rPr>
          <w:rFonts w:ascii="Arial" w:eastAsia="Arial" w:hAnsi="Arial" w:cs="Arial"/>
        </w:rPr>
        <w:instrText xml:space="preserve"> ADDIN EN.CITE.DATA </w:instrText>
      </w:r>
      <w:r w:rsidR="004C2748">
        <w:rPr>
          <w:rFonts w:ascii="Arial" w:eastAsia="Arial" w:hAnsi="Arial" w:cs="Arial"/>
        </w:rPr>
      </w:r>
      <w:r w:rsidR="004C2748">
        <w:rPr>
          <w:rFonts w:ascii="Arial" w:eastAsia="Arial" w:hAnsi="Arial" w:cs="Arial"/>
        </w:rPr>
        <w:fldChar w:fldCharType="end"/>
      </w:r>
      <w:r w:rsidR="004C2748">
        <w:rPr>
          <w:rFonts w:ascii="Arial" w:eastAsia="Arial" w:hAnsi="Arial" w:cs="Arial"/>
        </w:rPr>
      </w:r>
      <w:r w:rsidR="004C2748">
        <w:rPr>
          <w:rFonts w:ascii="Arial" w:eastAsia="Arial" w:hAnsi="Arial" w:cs="Arial"/>
        </w:rPr>
        <w:fldChar w:fldCharType="separate"/>
      </w:r>
      <w:r w:rsidR="004C2748">
        <w:rPr>
          <w:rFonts w:ascii="Arial" w:eastAsia="Arial" w:hAnsi="Arial" w:cs="Arial"/>
          <w:noProof/>
        </w:rPr>
        <w:t>(36)</w:t>
      </w:r>
      <w:r w:rsidR="004C2748">
        <w:rPr>
          <w:rFonts w:ascii="Arial" w:eastAsia="Arial" w:hAnsi="Arial" w:cs="Arial"/>
        </w:rPr>
        <w:fldChar w:fldCharType="end"/>
      </w:r>
      <w:r>
        <w:rPr>
          <w:rFonts w:ascii="Arial" w:eastAsia="Arial" w:hAnsi="Arial" w:cs="Arial"/>
        </w:rPr>
        <w:t xml:space="preserve">. </w:t>
      </w:r>
    </w:p>
    <w:p w14:paraId="0000006C" w14:textId="32BD3716" w:rsidR="00986E99" w:rsidRPr="007E2C62" w:rsidRDefault="00000000">
      <w:pPr>
        <w:pBdr>
          <w:top w:val="nil"/>
          <w:left w:val="nil"/>
          <w:bottom w:val="nil"/>
          <w:right w:val="nil"/>
          <w:between w:val="nil"/>
        </w:pBdr>
        <w:spacing w:line="480" w:lineRule="auto"/>
        <w:jc w:val="both"/>
        <w:rPr>
          <w:rFonts w:ascii="Arial" w:eastAsia="Arial" w:hAnsi="Arial" w:cs="Arial"/>
        </w:rPr>
      </w:pPr>
      <w:sdt>
        <w:sdtPr>
          <w:tag w:val="goog_rdk_43"/>
          <w:id w:val="-1788722950"/>
        </w:sdtPr>
        <w:sdtContent/>
      </w:sdt>
    </w:p>
    <w:p w14:paraId="0000006D" w14:textId="0185DA9E" w:rsidR="00986E99" w:rsidRDefault="00000000">
      <w:pPr>
        <w:pBdr>
          <w:top w:val="nil"/>
          <w:left w:val="nil"/>
          <w:bottom w:val="nil"/>
          <w:right w:val="nil"/>
          <w:between w:val="nil"/>
        </w:pBdr>
        <w:spacing w:line="480" w:lineRule="auto"/>
        <w:jc w:val="both"/>
        <w:rPr>
          <w:rFonts w:ascii="Arial" w:eastAsia="Arial" w:hAnsi="Arial" w:cs="Arial"/>
        </w:rPr>
      </w:pPr>
      <w:r w:rsidRPr="007E2C62">
        <w:rPr>
          <w:rFonts w:ascii="Arial" w:eastAsia="Arial" w:hAnsi="Arial" w:cs="Arial"/>
        </w:rPr>
        <w:t xml:space="preserve">Concerning the infectious period, only one study (17) estimated this parameter, which was around 3.7 days. This estimate was surprisingly </w:t>
      </w:r>
      <w:r>
        <w:rPr>
          <w:rFonts w:ascii="Arial" w:eastAsia="Arial" w:hAnsi="Arial" w:cs="Arial"/>
        </w:rPr>
        <w:t>low, considering that the US CDC considers someone to be infectious from the time lesions start until the time all scabs have fallen off and new skin has formed (approximately 3 to 4 weeks)</w:t>
      </w:r>
      <w:r w:rsidR="003E7187">
        <w:rPr>
          <w:rFonts w:ascii="Arial" w:eastAsia="Arial" w:hAnsi="Arial" w:cs="Arial"/>
        </w:rPr>
        <w:t xml:space="preserve"> </w:t>
      </w:r>
      <w:r w:rsidR="003E7187">
        <w:rPr>
          <w:rFonts w:ascii="Arial" w:eastAsia="Arial" w:hAnsi="Arial" w:cs="Arial"/>
        </w:rPr>
        <w:fldChar w:fldCharType="begin"/>
      </w:r>
      <w:r w:rsidR="003E7187">
        <w:rPr>
          <w:rFonts w:ascii="Arial" w:eastAsia="Arial" w:hAnsi="Arial" w:cs="Arial"/>
        </w:rPr>
        <w:instrText xml:space="preserve"> ADDIN EN.CITE &lt;EndNote&gt;&lt;Cite&gt;&lt;RecNum&gt;64&lt;/RecNum&gt;&lt;DisplayText&gt;(37)&lt;/DisplayText&gt;&lt;record&gt;&lt;rec-number&gt;64&lt;/rec-number&gt;&lt;foreign-keys&gt;&lt;key app="EN" db-id="2wdzxzpwrdes5xevdf1x0ssp99awrdrfz9wf" timestamp="1668915040"&gt;64&lt;/key&gt;&lt;/foreign-keys&gt;&lt;ref-type name="Journal Article"&gt;17&lt;/ref-type&gt;&lt;contributors&gt;&lt;/contributors&gt;&lt;titles&gt;&lt;title&gt;Centers for Disease Control and Prevention (CDC). Isolation and prevention practices for people with Monkeypox [Internet]. Centers for Disease Control and Prevention. 2022 [cited 2022 Oct 6]. Available from: https://www.cdc.gov/poxvirus/monkeypox/clinicians/isolation-procedures.html&lt;/title&gt;&lt;/titles&gt;&lt;dates&gt;&lt;/dates&gt;&lt;urls&gt;&lt;/urls&gt;&lt;/record&gt;&lt;/Cite&gt;&lt;/EndNote&gt;</w:instrText>
      </w:r>
      <w:r w:rsidR="003E7187">
        <w:rPr>
          <w:rFonts w:ascii="Arial" w:eastAsia="Arial" w:hAnsi="Arial" w:cs="Arial"/>
        </w:rPr>
        <w:fldChar w:fldCharType="separate"/>
      </w:r>
      <w:r w:rsidR="003E7187">
        <w:rPr>
          <w:rFonts w:ascii="Arial" w:eastAsia="Arial" w:hAnsi="Arial" w:cs="Arial"/>
          <w:noProof/>
        </w:rPr>
        <w:t>(37)</w:t>
      </w:r>
      <w:r w:rsidR="003E7187">
        <w:rPr>
          <w:rFonts w:ascii="Arial" w:eastAsia="Arial" w:hAnsi="Arial" w:cs="Arial"/>
        </w:rPr>
        <w:fldChar w:fldCharType="end"/>
      </w:r>
      <w:r w:rsidR="003E7187">
        <w:rPr>
          <w:rFonts w:ascii="Arial" w:eastAsia="Arial" w:hAnsi="Arial" w:cs="Arial"/>
        </w:rPr>
        <w:t xml:space="preserve">. </w:t>
      </w:r>
      <w:r>
        <w:rPr>
          <w:rFonts w:ascii="Arial" w:eastAsia="Arial" w:hAnsi="Arial" w:cs="Arial"/>
        </w:rPr>
        <w:t xml:space="preserve"> Unfortunately, a precise definition of this parameter was not clearly provided in the mentioned study which could have improved the interpretation of this finding. </w:t>
      </w:r>
    </w:p>
    <w:p w14:paraId="0000006E" w14:textId="1BA95305"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As for the generation time, this parameter was reported in only </w:t>
      </w:r>
      <w:sdt>
        <w:sdtPr>
          <w:tag w:val="goog_rdk_46"/>
          <w:id w:val="-404604432"/>
        </w:sdtPr>
        <w:sdtContent/>
      </w:sdt>
      <w:r>
        <w:rPr>
          <w:rFonts w:ascii="Arial" w:eastAsia="Arial" w:hAnsi="Arial" w:cs="Arial"/>
        </w:rPr>
        <w:t>two studies</w:t>
      </w:r>
      <w:r w:rsidR="009B4FFA">
        <w:rPr>
          <w:rFonts w:ascii="Arial" w:eastAsia="Arial" w:hAnsi="Arial" w:cs="Arial"/>
        </w:rPr>
        <w:t xml:space="preserve"> </w:t>
      </w:r>
      <w:r w:rsidR="009B4FFA">
        <w:rPr>
          <w:rFonts w:ascii="Arial" w:eastAsia="Arial" w:hAnsi="Arial" w:cs="Arial"/>
        </w:rPr>
        <w:fldChar w:fldCharType="begin">
          <w:fldData xml:space="preserve">PEVuZE5vdGU+PENpdGU+PEF1dGhvcj5XZWk8L0F1dGhvcj48WWVhcj4yMDIyPC9ZZWFyPjxSZWNO
dW0+MTM3PC9SZWNOdW0+PERpc3BsYXlUZXh0PigyMiwgMjkpPC9EaXNwbGF5VGV4dD48cmVjb3Jk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
</w:fldData>
        </w:fldChar>
      </w:r>
      <w:r w:rsidR="009B4FFA">
        <w:rPr>
          <w:rFonts w:ascii="Arial" w:eastAsia="Arial" w:hAnsi="Arial" w:cs="Arial"/>
        </w:rPr>
        <w:instrText xml:space="preserve"> ADDIN EN.CITE </w:instrText>
      </w:r>
      <w:r w:rsidR="009B4FFA">
        <w:rPr>
          <w:rFonts w:ascii="Arial" w:eastAsia="Arial" w:hAnsi="Arial" w:cs="Arial"/>
        </w:rPr>
        <w:fldChar w:fldCharType="begin">
          <w:fldData xml:space="preserve">PEVuZE5vdGU+PENpdGU+PEF1dGhvcj5XZWk8L0F1dGhvcj48WWVhcj4yMDIyPC9ZZWFyPjxSZWNO
dW0+MTM3PC9SZWNOdW0+PERpc3BsYXlUZXh0PigyMiwgMjkpPC9EaXNwbGF5VGV4dD48cmVjb3Jk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
</w:fldData>
        </w:fldChar>
      </w:r>
      <w:r w:rsidR="009B4FFA">
        <w:rPr>
          <w:rFonts w:ascii="Arial" w:eastAsia="Arial" w:hAnsi="Arial" w:cs="Arial"/>
        </w:rPr>
        <w:instrText xml:space="preserve"> ADDIN EN.CITE.DATA </w:instrText>
      </w:r>
      <w:r w:rsidR="009B4FFA">
        <w:rPr>
          <w:rFonts w:ascii="Arial" w:eastAsia="Arial" w:hAnsi="Arial" w:cs="Arial"/>
        </w:rPr>
      </w:r>
      <w:r w:rsidR="009B4FFA">
        <w:rPr>
          <w:rFonts w:ascii="Arial" w:eastAsia="Arial" w:hAnsi="Arial" w:cs="Arial"/>
        </w:rPr>
        <w:fldChar w:fldCharType="end"/>
      </w:r>
      <w:r w:rsidR="009B4FFA">
        <w:rPr>
          <w:rFonts w:ascii="Arial" w:eastAsia="Arial" w:hAnsi="Arial" w:cs="Arial"/>
        </w:rPr>
      </w:r>
      <w:r w:rsidR="009B4FFA">
        <w:rPr>
          <w:rFonts w:ascii="Arial" w:eastAsia="Arial" w:hAnsi="Arial" w:cs="Arial"/>
        </w:rPr>
        <w:fldChar w:fldCharType="separate"/>
      </w:r>
      <w:r w:rsidR="009B4FFA">
        <w:rPr>
          <w:rFonts w:ascii="Arial" w:eastAsia="Arial" w:hAnsi="Arial" w:cs="Arial"/>
          <w:noProof/>
        </w:rPr>
        <w:t>(22, 29)</w:t>
      </w:r>
      <w:r w:rsidR="009B4FFA">
        <w:rPr>
          <w:rFonts w:ascii="Arial" w:eastAsia="Arial" w:hAnsi="Arial" w:cs="Arial"/>
        </w:rPr>
        <w:fldChar w:fldCharType="end"/>
      </w:r>
      <w:r>
        <w:rPr>
          <w:rFonts w:ascii="Arial" w:eastAsia="Arial" w:hAnsi="Arial" w:cs="Arial"/>
        </w:rPr>
        <w:t xml:space="preserve">. The lack of studies reporting generation time may be due to the difficulties in its estimation due to limited contact tracing data and the fact that this delay is generally not observable. </w:t>
      </w:r>
    </w:p>
    <w:p w14:paraId="0000006F" w14:textId="77777777" w:rsidR="00986E99" w:rsidRDefault="00986E99">
      <w:pPr>
        <w:pBdr>
          <w:top w:val="nil"/>
          <w:left w:val="nil"/>
          <w:bottom w:val="nil"/>
          <w:right w:val="nil"/>
          <w:between w:val="nil"/>
        </w:pBdr>
        <w:spacing w:line="480" w:lineRule="auto"/>
        <w:jc w:val="both"/>
        <w:rPr>
          <w:rFonts w:ascii="Arial" w:eastAsia="Arial" w:hAnsi="Arial" w:cs="Arial"/>
          <w:color w:val="333333"/>
        </w:rPr>
      </w:pPr>
    </w:p>
    <w:p w14:paraId="00000070" w14:textId="61F857B3" w:rsidR="00986E9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Finally, our pooled estimate for the serial interval of mpox was slightly longer than our pooled estimate of the incubation period (8.25 days vs 7.56 days respectively). If transmission occurs after symptom onset, the mean serial interval is longer than the mean incubation period. On the contrary, if pre-symptomatic transmission occurs, the mean serial interval is shorter than the mean incubation period </w:t>
      </w:r>
      <w:r w:rsidR="009B4FFA">
        <w:rPr>
          <w:rFonts w:ascii="Arial" w:eastAsia="Arial" w:hAnsi="Arial" w:cs="Arial"/>
        </w:rPr>
        <w:fldChar w:fldCharType="begin">
          <w:fldData xml:space="preserve">PEVuZE5vdGU+PENpdGU+PEF1dGhvcj5DYXNleS1CcnlhcnM8L0F1dGhvcj48WWVhcj4yMDIxPC9Z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==
</w:fldData>
        </w:fldChar>
      </w:r>
      <w:r w:rsidR="009B4FFA">
        <w:rPr>
          <w:rFonts w:ascii="Arial" w:eastAsia="Arial" w:hAnsi="Arial" w:cs="Arial"/>
        </w:rPr>
        <w:instrText xml:space="preserve"> ADDIN EN.CITE </w:instrText>
      </w:r>
      <w:r w:rsidR="009B4FFA">
        <w:rPr>
          <w:rFonts w:ascii="Arial" w:eastAsia="Arial" w:hAnsi="Arial" w:cs="Arial"/>
        </w:rPr>
        <w:fldChar w:fldCharType="begin">
          <w:fldData xml:space="preserve">PEVuZE5vdGU+PENpdGU+PEF1dGhvcj5DYXNleS1CcnlhcnM8L0F1dGhvcj48WWVhcj4yMDIxPC9Z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==
</w:fldData>
        </w:fldChar>
      </w:r>
      <w:r w:rsidR="009B4FFA">
        <w:rPr>
          <w:rFonts w:ascii="Arial" w:eastAsia="Arial" w:hAnsi="Arial" w:cs="Arial"/>
        </w:rPr>
        <w:instrText xml:space="preserve"> ADDIN EN.CITE.DATA </w:instrText>
      </w:r>
      <w:r w:rsidR="009B4FFA">
        <w:rPr>
          <w:rFonts w:ascii="Arial" w:eastAsia="Arial" w:hAnsi="Arial" w:cs="Arial"/>
        </w:rPr>
      </w:r>
      <w:r w:rsidR="009B4FFA">
        <w:rPr>
          <w:rFonts w:ascii="Arial" w:eastAsia="Arial" w:hAnsi="Arial" w:cs="Arial"/>
        </w:rPr>
        <w:fldChar w:fldCharType="end"/>
      </w:r>
      <w:r w:rsidR="009B4FFA">
        <w:rPr>
          <w:rFonts w:ascii="Arial" w:eastAsia="Arial" w:hAnsi="Arial" w:cs="Arial"/>
        </w:rPr>
      </w:r>
      <w:r w:rsidR="009B4FFA">
        <w:rPr>
          <w:rFonts w:ascii="Arial" w:eastAsia="Arial" w:hAnsi="Arial" w:cs="Arial"/>
        </w:rPr>
        <w:fldChar w:fldCharType="separate"/>
      </w:r>
      <w:r w:rsidR="009B4FFA">
        <w:rPr>
          <w:rFonts w:ascii="Arial" w:eastAsia="Arial" w:hAnsi="Arial" w:cs="Arial"/>
          <w:noProof/>
        </w:rPr>
        <w:t>(38)</w:t>
      </w:r>
      <w:r w:rsidR="009B4FFA">
        <w:rPr>
          <w:rFonts w:ascii="Arial" w:eastAsia="Arial" w:hAnsi="Arial" w:cs="Arial"/>
        </w:rPr>
        <w:fldChar w:fldCharType="end"/>
      </w:r>
      <w:r w:rsidR="009B4FFA">
        <w:rPr>
          <w:rFonts w:ascii="Arial" w:eastAsia="Arial" w:hAnsi="Arial" w:cs="Arial"/>
        </w:rPr>
        <w:t xml:space="preserve">. </w:t>
      </w:r>
      <w:r>
        <w:rPr>
          <w:rFonts w:ascii="Arial" w:eastAsia="Arial" w:hAnsi="Arial" w:cs="Arial"/>
        </w:rPr>
        <w:t xml:space="preserve">It is still debated whether pre-symptomatic transmission occurs for mpox, and if so, to what extent </w:t>
      </w:r>
      <w:r w:rsidR="009B4FFA">
        <w:rPr>
          <w:rFonts w:ascii="Arial" w:eastAsia="Arial" w:hAnsi="Arial" w:cs="Arial"/>
        </w:rPr>
        <w:fldChar w:fldCharType="begin">
          <w:fldData xml:space="preserve">PEVuZE5vdGU+PENpdGU+PEF1dGhvcj5NYWRld2VsbDwvQXV0aG9yPjxZZWFyPjIwMjM8L1llYXI+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L0VuZE5vdGU+AG==
</w:fldData>
        </w:fldChar>
      </w:r>
      <w:r w:rsidR="009B4FFA">
        <w:rPr>
          <w:rFonts w:ascii="Arial" w:eastAsia="Arial" w:hAnsi="Arial" w:cs="Arial"/>
        </w:rPr>
        <w:instrText xml:space="preserve"> ADDIN EN.CITE </w:instrText>
      </w:r>
      <w:r w:rsidR="009B4FFA">
        <w:rPr>
          <w:rFonts w:ascii="Arial" w:eastAsia="Arial" w:hAnsi="Arial" w:cs="Arial"/>
        </w:rPr>
        <w:fldChar w:fldCharType="begin">
          <w:fldData xml:space="preserve">PEVuZE5vdGU+PENpdGU+PEF1dGhvcj5NYWRld2VsbDwvQXV0aG9yPjxZZWFyPjIwMjM8L1llYXI+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L0VuZE5vdGU+AG==
</w:fldData>
        </w:fldChar>
      </w:r>
      <w:r w:rsidR="009B4FFA">
        <w:rPr>
          <w:rFonts w:ascii="Arial" w:eastAsia="Arial" w:hAnsi="Arial" w:cs="Arial"/>
        </w:rPr>
        <w:instrText xml:space="preserve"> ADDIN EN.CITE.DATA </w:instrText>
      </w:r>
      <w:r w:rsidR="009B4FFA">
        <w:rPr>
          <w:rFonts w:ascii="Arial" w:eastAsia="Arial" w:hAnsi="Arial" w:cs="Arial"/>
        </w:rPr>
      </w:r>
      <w:r w:rsidR="009B4FFA">
        <w:rPr>
          <w:rFonts w:ascii="Arial" w:eastAsia="Arial" w:hAnsi="Arial" w:cs="Arial"/>
        </w:rPr>
        <w:fldChar w:fldCharType="end"/>
      </w:r>
      <w:r w:rsidR="009B4FFA">
        <w:rPr>
          <w:rFonts w:ascii="Arial" w:eastAsia="Arial" w:hAnsi="Arial" w:cs="Arial"/>
        </w:rPr>
      </w:r>
      <w:r w:rsidR="009B4FFA">
        <w:rPr>
          <w:rFonts w:ascii="Arial" w:eastAsia="Arial" w:hAnsi="Arial" w:cs="Arial"/>
        </w:rPr>
        <w:fldChar w:fldCharType="separate"/>
      </w:r>
      <w:r w:rsidR="009B4FFA">
        <w:rPr>
          <w:rFonts w:ascii="Arial" w:eastAsia="Arial" w:hAnsi="Arial" w:cs="Arial"/>
          <w:noProof/>
        </w:rPr>
        <w:t>(25, 28, 29)</w:t>
      </w:r>
      <w:r w:rsidR="009B4FFA">
        <w:rPr>
          <w:rFonts w:ascii="Arial" w:eastAsia="Arial" w:hAnsi="Arial" w:cs="Arial"/>
        </w:rPr>
        <w:fldChar w:fldCharType="end"/>
      </w:r>
      <w:r w:rsidR="009B4FFA">
        <w:rPr>
          <w:rFonts w:ascii="Arial" w:eastAsia="Arial" w:hAnsi="Arial" w:cs="Arial"/>
        </w:rPr>
        <w:t xml:space="preserve">. </w:t>
      </w:r>
      <w:r>
        <w:rPr>
          <w:rFonts w:ascii="Arial" w:eastAsia="Arial" w:hAnsi="Arial" w:cs="Arial"/>
        </w:rPr>
        <w:t xml:space="preserve">Pre-symptomatic transmission has implications for how easily an outbreak can be controlled by isolating infectious individuals and contact tracing and quarantining their contacts </w:t>
      </w:r>
      <w:r w:rsidR="009B4FFA">
        <w:rPr>
          <w:rFonts w:ascii="Arial" w:eastAsia="Arial" w:hAnsi="Arial" w:cs="Arial"/>
        </w:rPr>
        <w:fldChar w:fldCharType="begin"/>
      </w:r>
      <w:r w:rsidR="009B4FFA">
        <w:rPr>
          <w:rFonts w:ascii="Arial" w:eastAsia="Arial" w:hAnsi="Arial" w:cs="Arial"/>
        </w:rPr>
        <w:instrText xml:space="preserve"> ADDIN EN.CITE &lt;EndNote&gt;&lt;Cite&gt;&lt;Author&gt;Fraser&lt;/Author&gt;&lt;Year&gt;2004&lt;/Year&gt;&lt;RecNum&gt;145&lt;/RecNum&gt;&lt;DisplayText&gt;(39)&lt;/DisplayText&gt;&lt;record&gt;&lt;rec-number&gt;145&lt;/rec-number&gt;&lt;foreign-keys&gt;&lt;key app="EN" db-id="2wdzxzpwrdes5xevdf1x0ssp99awrdrfz9wf" timestamp="1699415280"&gt;145&lt;/key&gt;&lt;/foreign-keys&gt;&lt;ref-type name="Journal Article"&gt;17&lt;/ref-type&gt;&lt;contributors&gt;&lt;authors&gt;&lt;author&gt;Fraser, C.&lt;/author&gt;&lt;author&gt;Riley, S.&lt;/author&gt;&lt;author&gt;Anderson, R. M.&lt;/author&gt;&lt;author&gt;Ferguson, N. M.&lt;/author&gt;&lt;/authors&gt;&lt;/contributors&gt;&lt;auth-address&gt;Department of Infectious Disease Epidemiology, Imperial College, St. Mary&amp;apos;s, London W2 1PG, United Kingdom. c.fraser@imperial.ac.uk&lt;/auth-address&gt;&lt;titles&gt;&lt;title&gt;Factors that make an infectious disease outbreak controllable&lt;/title&gt;&lt;secondary-title&gt;Proc Natl Acad Sci U S A&lt;/secondary-title&gt;&lt;/titles&gt;&lt;periodical&gt;&lt;full-title&gt;Proc Natl Acad Sci U S A&lt;/full-title&gt;&lt;/periodical&gt;&lt;pages&gt;6146-51&lt;/pages&gt;&lt;volume&gt;101&lt;/volume&gt;&lt;number&gt;16&lt;/number&gt;&lt;edition&gt;2004/04/09&lt;/edition&gt;&lt;keywords&gt;&lt;keyword&gt;Communicable Diseases, Emerging/epidemiology/*prevention &amp;amp; control&lt;/keyword&gt;&lt;keyword&gt;Disease Outbreaks/*prevention &amp;amp; control&lt;/keyword&gt;&lt;keyword&gt;Humans&lt;/keyword&gt;&lt;keyword&gt;*Models, Theoretical&lt;/keyword&gt;&lt;keyword&gt;Patient Isolation&lt;/keyword&gt;&lt;keyword&gt;Virus Diseases/epidemiology/prevention &amp;amp; control&lt;/keyword&gt;&lt;/keywords&gt;&lt;dates&gt;&lt;year&gt;2004&lt;/year&gt;&lt;pub-dates&gt;&lt;date&gt;Apr 20&lt;/date&gt;&lt;/pub-dates&gt;&lt;/dates&gt;&lt;isbn&gt;0027-8424 (Print)&amp;#xD;1091-6490 (Electronic)&amp;#xD;0027-8424 (Linking)&lt;/isbn&gt;&lt;accession-num&gt;15071187&lt;/accession-num&gt;&lt;urls&gt;&lt;related-urls&gt;&lt;url&gt;https://www.ncbi.nlm.nih.gov/pubmed/15071187&lt;/url&gt;&lt;/related-urls&gt;&lt;/urls&gt;&lt;custom2&gt;PMC395937&lt;/custom2&gt;&lt;electronic-resource-num&gt;10.1073/pnas.0307506101&lt;/electronic-resource-num&gt;&lt;/record&gt;&lt;/Cite&gt;&lt;/EndNote&gt;</w:instrText>
      </w:r>
      <w:r w:rsidR="009B4FFA">
        <w:rPr>
          <w:rFonts w:ascii="Arial" w:eastAsia="Arial" w:hAnsi="Arial" w:cs="Arial"/>
        </w:rPr>
        <w:fldChar w:fldCharType="separate"/>
      </w:r>
      <w:r w:rsidR="009B4FFA">
        <w:rPr>
          <w:rFonts w:ascii="Arial" w:eastAsia="Arial" w:hAnsi="Arial" w:cs="Arial"/>
          <w:noProof/>
        </w:rPr>
        <w:t>(39)</w:t>
      </w:r>
      <w:r w:rsidR="009B4FFA">
        <w:rPr>
          <w:rFonts w:ascii="Arial" w:eastAsia="Arial" w:hAnsi="Arial" w:cs="Arial"/>
        </w:rPr>
        <w:fldChar w:fldCharType="end"/>
      </w:r>
      <w:r w:rsidR="009B4FFA">
        <w:rPr>
          <w:rFonts w:ascii="Arial" w:eastAsia="Arial" w:hAnsi="Arial" w:cs="Arial"/>
        </w:rPr>
        <w:t xml:space="preserve">. </w:t>
      </w:r>
      <w:r>
        <w:rPr>
          <w:rFonts w:ascii="Arial" w:eastAsia="Arial" w:hAnsi="Arial" w:cs="Arial"/>
        </w:rPr>
        <w:t xml:space="preserve">Our results suggest that the role of pre-symptomatic transmission of mpox in the 2022-23 outbreak may be limited, as mean </w:t>
      </w:r>
      <w:r>
        <w:rPr>
          <w:rFonts w:ascii="Arial" w:eastAsia="Arial" w:hAnsi="Arial" w:cs="Arial"/>
        </w:rPr>
        <w:lastRenderedPageBreak/>
        <w:t xml:space="preserve">serial interval (and generation time) are greater than the pooled estimation of incubation period. </w:t>
      </w:r>
    </w:p>
    <w:p w14:paraId="00000071" w14:textId="77777777" w:rsidR="00986E99" w:rsidRDefault="00986E99">
      <w:pPr>
        <w:pBdr>
          <w:top w:val="nil"/>
          <w:left w:val="nil"/>
          <w:bottom w:val="nil"/>
          <w:right w:val="nil"/>
          <w:between w:val="nil"/>
        </w:pBdr>
        <w:spacing w:line="480" w:lineRule="auto"/>
        <w:jc w:val="both"/>
        <w:rPr>
          <w:rFonts w:ascii="Arial" w:eastAsia="Arial" w:hAnsi="Arial" w:cs="Arial"/>
          <w:color w:val="333333"/>
        </w:rPr>
      </w:pPr>
    </w:p>
    <w:p w14:paraId="6F9AC1A6" w14:textId="77777777" w:rsidR="007E2C62" w:rsidRDefault="00000000" w:rsidP="007E2C62">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Our systematic review has several limitations</w:t>
      </w:r>
      <w:r w:rsidR="009B4FFA">
        <w:rPr>
          <w:rFonts w:ascii="Arial" w:eastAsia="Arial" w:hAnsi="Arial" w:cs="Arial"/>
        </w:rPr>
        <w:t>:</w:t>
      </w:r>
      <w:r>
        <w:rPr>
          <w:rFonts w:ascii="Arial" w:eastAsia="Arial" w:hAnsi="Arial" w:cs="Arial"/>
        </w:rPr>
        <w:t xml:space="preserve"> First, there is currently no international consensus on the appropriate structuring of systematic reviews of epidemiological parameters of infectious diseases. To overcome this challenge, we proposed clear and comprehensive eligibility criteria, included multiple primary study designs and </w:t>
      </w:r>
      <w:r w:rsidR="003E7187">
        <w:rPr>
          <w:rFonts w:ascii="Arial" w:eastAsia="Arial" w:hAnsi="Arial" w:cs="Arial"/>
        </w:rPr>
        <w:t>sources,</w:t>
      </w:r>
      <w:r>
        <w:rPr>
          <w:rFonts w:ascii="Arial" w:eastAsia="Arial" w:hAnsi="Arial" w:cs="Arial"/>
        </w:rPr>
        <w:t xml:space="preserve"> and considered mathematical models based on real data. We also developed a thorough data extraction form, including aspects such as measures of central tendency and/or variability, fitted probability distribution, truncation or censoring of data, among others. Second, although guidelines for estimating the </w:t>
      </w:r>
      <w:sdt>
        <w:sdtPr>
          <w:tag w:val="goog_rdk_47"/>
          <w:id w:val="957604940"/>
        </w:sdtPr>
        <w:sdtContent/>
      </w:sdt>
      <w:r>
        <w:rPr>
          <w:rFonts w:ascii="Arial" w:eastAsia="Arial" w:hAnsi="Arial" w:cs="Arial"/>
        </w:rPr>
        <w:t>CFR</w:t>
      </w:r>
      <w:r w:rsidR="003E7187">
        <w:rPr>
          <w:rFonts w:ascii="Arial" w:eastAsia="Arial" w:hAnsi="Arial" w:cs="Arial"/>
        </w:rPr>
        <w:t xml:space="preserve"> </w:t>
      </w:r>
      <w:r w:rsidR="003E7187">
        <w:rPr>
          <w:rFonts w:ascii="Arial" w:eastAsia="Arial" w:hAnsi="Arial" w:cs="Arial"/>
        </w:rPr>
        <w:fldChar w:fldCharType="begin">
          <w:fldData xml:space="preserve">PEVuZE5vdGU+PENpdGU+PEF1dGhvcj5MaXBzaXRjaDwvQXV0aG9yPjxZZWFyPjIwMTU8L1llYXI+
PFJlY051bT4xNDM8L1JlY051bT48RGlzcGxheVRleHQ+KDM2KTwvRGlzcGxheVRleHQ+PHJlY29y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3E7187">
        <w:rPr>
          <w:rFonts w:ascii="Arial" w:eastAsia="Arial" w:hAnsi="Arial" w:cs="Arial"/>
        </w:rPr>
        <w:instrText xml:space="preserve"> ADDIN EN.CITE </w:instrText>
      </w:r>
      <w:r w:rsidR="003E7187">
        <w:rPr>
          <w:rFonts w:ascii="Arial" w:eastAsia="Arial" w:hAnsi="Arial" w:cs="Arial"/>
        </w:rPr>
        <w:fldChar w:fldCharType="begin">
          <w:fldData xml:space="preserve">PEVuZE5vdGU+PENpdGU+PEF1dGhvcj5MaXBzaXRjaDwvQXV0aG9yPjxZZWFyPjIwMTU8L1llYXI+
PFJlY051bT4xNDM8L1JlY051bT48RGlzcGxheVRleHQ+KDM2KTwvRGlzcGxheVRleHQ+PHJlY29y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3E7187">
        <w:rPr>
          <w:rFonts w:ascii="Arial" w:eastAsia="Arial" w:hAnsi="Arial" w:cs="Arial"/>
        </w:rPr>
        <w:instrText xml:space="preserve"> ADDIN EN.CITE.DATA </w:instrText>
      </w:r>
      <w:r w:rsidR="003E7187">
        <w:rPr>
          <w:rFonts w:ascii="Arial" w:eastAsia="Arial" w:hAnsi="Arial" w:cs="Arial"/>
        </w:rPr>
      </w:r>
      <w:r w:rsidR="003E7187">
        <w:rPr>
          <w:rFonts w:ascii="Arial" w:eastAsia="Arial" w:hAnsi="Arial" w:cs="Arial"/>
        </w:rPr>
        <w:fldChar w:fldCharType="end"/>
      </w:r>
      <w:r w:rsidR="003E7187">
        <w:rPr>
          <w:rFonts w:ascii="Arial" w:eastAsia="Arial" w:hAnsi="Arial" w:cs="Arial"/>
        </w:rPr>
      </w:r>
      <w:r w:rsidR="003E7187">
        <w:rPr>
          <w:rFonts w:ascii="Arial" w:eastAsia="Arial" w:hAnsi="Arial" w:cs="Arial"/>
        </w:rPr>
        <w:fldChar w:fldCharType="separate"/>
      </w:r>
      <w:r w:rsidR="003E7187">
        <w:rPr>
          <w:rFonts w:ascii="Arial" w:eastAsia="Arial" w:hAnsi="Arial" w:cs="Arial"/>
          <w:noProof/>
        </w:rPr>
        <w:t>(36)</w:t>
      </w:r>
      <w:r w:rsidR="003E7187">
        <w:rPr>
          <w:rFonts w:ascii="Arial" w:eastAsia="Arial" w:hAnsi="Arial" w:cs="Arial"/>
        </w:rPr>
        <w:fldChar w:fldCharType="end"/>
      </w:r>
      <w:r>
        <w:rPr>
          <w:rFonts w:ascii="Arial" w:eastAsia="Arial" w:hAnsi="Arial" w:cs="Arial"/>
        </w:rPr>
        <w:t xml:space="preserve"> and </w:t>
      </w:r>
      <w:sdt>
        <w:sdtPr>
          <w:tag w:val="goog_rdk_48"/>
          <w:id w:val="1512572976"/>
        </w:sdtPr>
        <w:sdtContent/>
      </w:sdt>
      <w:r>
        <w:rPr>
          <w:rFonts w:ascii="Arial" w:eastAsia="Arial" w:hAnsi="Arial" w:cs="Arial"/>
        </w:rPr>
        <w:t xml:space="preserve">Rt </w:t>
      </w:r>
      <w:r w:rsidR="003E7187">
        <w:rPr>
          <w:rFonts w:ascii="Arial" w:eastAsia="Arial" w:hAnsi="Arial" w:cs="Arial"/>
        </w:rPr>
        <w:fldChar w:fldCharType="begin">
          <w:fldData xml:space="preserve">PEVuZE5vdGU+PENpdGU+PEF1dGhvcj5Hb3N0aWM8L0F1dGhvcj48WWVhcj4yMDIwPC9ZZWFyPjxS
ZWNOdW0+MTIxPC9SZWNOdW0+PERpc3BsYXlUZXh0Pig0MCk8L0Rpc3BsYXlUZXh0PjxyZWNvcmQ+
PHJlYy1udW1iZXI+MTIxPC9yZWMtbnVtYmVyPjxmb3JlaWduLWtleXM+PGtleSBhcHA9IkVOIiBk
Yi1pZD0iMndkenh6cHdyZGVzNXhldmRmMXgwc3NwOTlhd3JkcmZ6OXdmIiB0aW1lc3RhbXA9IjE2
NzExMDgwNjYiPjEyMTwva2V5PjwvZm9yZWlnbi1rZXlzPjxyZWYtdHlwZSBuYW1lPSJKb3VybmFs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LCBKLjwvYXV0aG9yPjxhdXRob3I+RGUgU2FsYXphciwgUC4gTS48L2F1dGhvcj48YXV0aG9yPkhl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</w:fldData>
        </w:fldChar>
      </w:r>
      <w:r w:rsidR="009B4FFA">
        <w:rPr>
          <w:rFonts w:ascii="Arial" w:eastAsia="Arial" w:hAnsi="Arial" w:cs="Arial"/>
        </w:rPr>
        <w:instrText xml:space="preserve"> ADDIN EN.CITE </w:instrText>
      </w:r>
      <w:r w:rsidR="009B4FFA">
        <w:rPr>
          <w:rFonts w:ascii="Arial" w:eastAsia="Arial" w:hAnsi="Arial" w:cs="Arial"/>
        </w:rPr>
        <w:fldChar w:fldCharType="begin">
          <w:fldData xml:space="preserve">PEVuZE5vdGU+PENpdGU+PEF1dGhvcj5Hb3N0aWM8L0F1dGhvcj48WWVhcj4yMDIwPC9ZZWFyPjxS
ZWNOdW0+MTIxPC9SZWNOdW0+PERpc3BsYXlUZXh0Pig0MCk8L0Rpc3BsYXlUZXh0PjxyZWNvcmQ+
PHJlYy1udW1iZXI+MTIxPC9yZWMtbnVtYmVyPjxmb3JlaWduLWtleXM+PGtleSBhcHA9IkVOIiBk
Yi1pZD0iMndkenh6cHdyZGVzNXhldmRmMXgwc3NwOTlhd3JkcmZ6OXdmIiB0aW1lc3RhbXA9IjE2
NzExMDgwNjYiPjEyMTwva2V5PjwvZm9yZWlnbi1rZXlzPjxyZWYtdHlwZSBuYW1lPSJKb3VybmFs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LCBKLjwvYXV0aG9yPjxhdXRob3I+RGUgU2FsYXphciwgUC4gTS48L2F1dGhvcj48YXV0aG9yPkhl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</w:fldData>
        </w:fldChar>
      </w:r>
      <w:r w:rsidR="009B4FFA">
        <w:rPr>
          <w:rFonts w:ascii="Arial" w:eastAsia="Arial" w:hAnsi="Arial" w:cs="Arial"/>
        </w:rPr>
        <w:instrText xml:space="preserve"> ADDIN EN.CITE.DATA </w:instrText>
      </w:r>
      <w:r w:rsidR="009B4FFA">
        <w:rPr>
          <w:rFonts w:ascii="Arial" w:eastAsia="Arial" w:hAnsi="Arial" w:cs="Arial"/>
        </w:rPr>
      </w:r>
      <w:r w:rsidR="009B4FFA">
        <w:rPr>
          <w:rFonts w:ascii="Arial" w:eastAsia="Arial" w:hAnsi="Arial" w:cs="Arial"/>
        </w:rPr>
        <w:fldChar w:fldCharType="end"/>
      </w:r>
      <w:r w:rsidR="003E7187">
        <w:rPr>
          <w:rFonts w:ascii="Arial" w:eastAsia="Arial" w:hAnsi="Arial" w:cs="Arial"/>
        </w:rPr>
      </w:r>
      <w:r w:rsidR="003E7187">
        <w:rPr>
          <w:rFonts w:ascii="Arial" w:eastAsia="Arial" w:hAnsi="Arial" w:cs="Arial"/>
        </w:rPr>
        <w:fldChar w:fldCharType="separate"/>
      </w:r>
      <w:r w:rsidR="009B4FFA">
        <w:rPr>
          <w:rFonts w:ascii="Arial" w:eastAsia="Arial" w:hAnsi="Arial" w:cs="Arial"/>
          <w:noProof/>
        </w:rPr>
        <w:t>(40)</w:t>
      </w:r>
      <w:r w:rsidR="003E7187">
        <w:rPr>
          <w:rFonts w:ascii="Arial" w:eastAsia="Arial" w:hAnsi="Arial" w:cs="Arial"/>
        </w:rPr>
        <w:fldChar w:fldCharType="end"/>
      </w:r>
      <w:r w:rsidR="003E7187">
        <w:rPr>
          <w:rFonts w:ascii="Arial" w:eastAsia="Arial" w:hAnsi="Arial" w:cs="Arial"/>
        </w:rPr>
        <w:t xml:space="preserve"> </w:t>
      </w:r>
      <w:r>
        <w:rPr>
          <w:rFonts w:ascii="Arial" w:eastAsia="Arial" w:hAnsi="Arial" w:cs="Arial"/>
        </w:rPr>
        <w:t xml:space="preserve">have been published, clear best practices for estimating and </w:t>
      </w:r>
      <w:r w:rsidR="003E7187">
        <w:rPr>
          <w:rFonts w:ascii="Arial" w:eastAsia="Arial" w:hAnsi="Arial" w:cs="Arial"/>
        </w:rPr>
        <w:t>reporting epidemiological</w:t>
      </w:r>
      <w:r>
        <w:rPr>
          <w:rFonts w:ascii="Arial" w:eastAsia="Arial" w:hAnsi="Arial" w:cs="Arial"/>
        </w:rPr>
        <w:t xml:space="preserve"> delay distributions are lacking in the literature. Therefore, we opted to design a simple checklist for the appropriateness and comprehensiveness related to the reporting of the parameters and checked if the authors </w:t>
      </w:r>
      <w:sdt>
        <w:sdtPr>
          <w:tag w:val="goog_rdk_49"/>
          <w:id w:val="-393355819"/>
        </w:sdtPr>
        <w:sdtContent/>
      </w:sdt>
      <w:r>
        <w:rPr>
          <w:rFonts w:ascii="Arial" w:eastAsia="Arial" w:hAnsi="Arial" w:cs="Arial"/>
        </w:rPr>
        <w:t>reported performing statistical methods to adjust for potential bias; we did not review the code or equations to ensure that when authors reported adjustment for bias, they did it correctly</w:t>
      </w:r>
      <w:r w:rsidR="003E7187">
        <w:rPr>
          <w:rFonts w:ascii="Arial" w:eastAsia="Arial" w:hAnsi="Arial" w:cs="Arial"/>
        </w:rPr>
        <w:t xml:space="preserve">. </w:t>
      </w:r>
      <w:r>
        <w:rPr>
          <w:rFonts w:ascii="Arial" w:eastAsia="Arial" w:hAnsi="Arial" w:cs="Arial"/>
        </w:rPr>
        <w:t xml:space="preserve">Third, we were also unable to assess the impact of different phases of the current mpox outbreak on patient prognosis due to limited data. Future studies should focus on improving characterization of key parameters in special populations such as HIV patients and others who are immunocompromised. </w:t>
      </w:r>
      <w:r w:rsidR="003E7187">
        <w:rPr>
          <w:rFonts w:ascii="Arial" w:eastAsia="Arial" w:hAnsi="Arial" w:cs="Arial"/>
        </w:rPr>
        <w:t xml:space="preserve">Forth, </w:t>
      </w:r>
      <w:r>
        <w:rPr>
          <w:rFonts w:ascii="Arial" w:eastAsia="Arial" w:hAnsi="Arial" w:cs="Arial"/>
        </w:rPr>
        <w:t>some of the cases across the studies are shared</w:t>
      </w:r>
      <w:r w:rsidR="003E7187">
        <w:rPr>
          <w:rFonts w:ascii="Arial" w:eastAsia="Arial" w:hAnsi="Arial" w:cs="Arial"/>
        </w:rPr>
        <w:t xml:space="preserve"> for incubation period estimations, so it is possible that we </w:t>
      </w:r>
      <w:r>
        <w:rPr>
          <w:rFonts w:ascii="Arial" w:eastAsia="Arial" w:hAnsi="Arial" w:cs="Arial"/>
        </w:rPr>
        <w:t>double count</w:t>
      </w:r>
      <w:r w:rsidR="003E7187">
        <w:rPr>
          <w:rFonts w:ascii="Arial" w:eastAsia="Arial" w:hAnsi="Arial" w:cs="Arial"/>
        </w:rPr>
        <w:t>ed</w:t>
      </w:r>
      <w:r>
        <w:rPr>
          <w:rFonts w:ascii="Arial" w:eastAsia="Arial" w:hAnsi="Arial" w:cs="Arial"/>
        </w:rPr>
        <w:t xml:space="preserve"> some cases. </w:t>
      </w:r>
      <w:proofErr w:type="gramStart"/>
      <w:r>
        <w:rPr>
          <w:rFonts w:ascii="Arial" w:eastAsia="Arial" w:hAnsi="Arial" w:cs="Arial"/>
        </w:rPr>
        <w:lastRenderedPageBreak/>
        <w:t>In order to</w:t>
      </w:r>
      <w:proofErr w:type="gramEnd"/>
      <w:r>
        <w:rPr>
          <w:rFonts w:ascii="Arial" w:eastAsia="Arial" w:hAnsi="Arial" w:cs="Arial"/>
        </w:rPr>
        <w:t xml:space="preserve"> overcome this, </w:t>
      </w:r>
      <w:r w:rsidR="003E7187">
        <w:rPr>
          <w:rFonts w:ascii="Arial" w:eastAsia="Arial" w:hAnsi="Arial" w:cs="Arial"/>
        </w:rPr>
        <w:t xml:space="preserve">we </w:t>
      </w:r>
      <w:r>
        <w:rPr>
          <w:rFonts w:ascii="Arial" w:eastAsia="Arial" w:hAnsi="Arial" w:cs="Arial"/>
        </w:rPr>
        <w:t>would need</w:t>
      </w:r>
      <w:r w:rsidR="003E7187">
        <w:rPr>
          <w:rFonts w:ascii="Arial" w:eastAsia="Arial" w:hAnsi="Arial" w:cs="Arial"/>
        </w:rPr>
        <w:t xml:space="preserve"> to</w:t>
      </w:r>
      <w:r>
        <w:rPr>
          <w:rFonts w:ascii="Arial" w:eastAsia="Arial" w:hAnsi="Arial" w:cs="Arial"/>
        </w:rPr>
        <w:t xml:space="preserve"> access to the raw data </w:t>
      </w:r>
      <w:r w:rsidR="00AB7C3B">
        <w:rPr>
          <w:rFonts w:ascii="Arial" w:eastAsia="Arial" w:hAnsi="Arial" w:cs="Arial"/>
        </w:rPr>
        <w:t>and re</w:t>
      </w:r>
      <w:r>
        <w:rPr>
          <w:rFonts w:ascii="Arial" w:eastAsia="Arial" w:hAnsi="Arial" w:cs="Arial"/>
        </w:rPr>
        <w:t>-estimate the parameters</w:t>
      </w:r>
      <w:r w:rsidR="003E7187">
        <w:rPr>
          <w:rFonts w:ascii="Arial" w:eastAsia="Arial" w:hAnsi="Arial" w:cs="Arial"/>
        </w:rPr>
        <w:t xml:space="preserve">, </w:t>
      </w:r>
      <w:r>
        <w:rPr>
          <w:rFonts w:ascii="Arial" w:eastAsia="Arial" w:hAnsi="Arial" w:cs="Arial"/>
        </w:rPr>
        <w:t xml:space="preserve">which </w:t>
      </w:r>
      <w:r w:rsidR="003E7187">
        <w:rPr>
          <w:rFonts w:ascii="Arial" w:eastAsia="Arial" w:hAnsi="Arial" w:cs="Arial"/>
        </w:rPr>
        <w:t>was</w:t>
      </w:r>
      <w:r>
        <w:rPr>
          <w:rFonts w:ascii="Arial" w:eastAsia="Arial" w:hAnsi="Arial" w:cs="Arial"/>
        </w:rPr>
        <w:t xml:space="preserve"> not feasible. </w:t>
      </w:r>
      <w:r w:rsidR="007E2C62">
        <w:rPr>
          <w:rFonts w:ascii="Arial" w:eastAsia="Arial" w:hAnsi="Arial" w:cs="Arial"/>
        </w:rPr>
        <w:t xml:space="preserve"> </w:t>
      </w:r>
    </w:p>
    <w:p w14:paraId="72A6497F" w14:textId="77777777" w:rsidR="007E2C62" w:rsidRDefault="007E2C62" w:rsidP="007E2C62">
      <w:pPr>
        <w:pBdr>
          <w:top w:val="nil"/>
          <w:left w:val="nil"/>
          <w:bottom w:val="nil"/>
          <w:right w:val="nil"/>
          <w:between w:val="nil"/>
        </w:pBdr>
        <w:spacing w:line="480" w:lineRule="auto"/>
        <w:jc w:val="both"/>
        <w:rPr>
          <w:rFonts w:ascii="Arial" w:eastAsia="Arial" w:hAnsi="Arial" w:cs="Arial"/>
        </w:rPr>
      </w:pPr>
    </w:p>
    <w:p w14:paraId="00000074" w14:textId="1F03DF9D" w:rsidR="00986E99" w:rsidRDefault="004200AF" w:rsidP="007E2C62">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Had more data been available, it would have been interesting to perform a sub-analysis by outbreak phase (</w:t>
      </w:r>
      <w:r w:rsidR="003E7187">
        <w:rPr>
          <w:rFonts w:ascii="Arial" w:eastAsia="Arial" w:hAnsi="Arial" w:cs="Arial"/>
        </w:rPr>
        <w:t xml:space="preserve">prior to 2022 </w:t>
      </w:r>
      <w:r>
        <w:rPr>
          <w:rFonts w:ascii="Arial" w:eastAsia="Arial" w:hAnsi="Arial" w:cs="Arial"/>
        </w:rPr>
        <w:t xml:space="preserve">vs </w:t>
      </w:r>
      <w:r w:rsidR="003E7187">
        <w:rPr>
          <w:rFonts w:ascii="Arial" w:eastAsia="Arial" w:hAnsi="Arial" w:cs="Arial"/>
        </w:rPr>
        <w:t>2022 onwards</w:t>
      </w:r>
      <w:r>
        <w:rPr>
          <w:rFonts w:ascii="Arial" w:eastAsia="Arial" w:hAnsi="Arial" w:cs="Arial"/>
        </w:rPr>
        <w:t>). We would expect a difference in the presented findings if the early studies did not appropriately adjust for epidemic phase bias and right truncation.</w:t>
      </w:r>
    </w:p>
    <w:p w14:paraId="278D273D" w14:textId="77777777" w:rsidR="004200AF" w:rsidRDefault="004200AF">
      <w:pPr>
        <w:pBdr>
          <w:top w:val="nil"/>
          <w:left w:val="nil"/>
          <w:bottom w:val="nil"/>
          <w:right w:val="nil"/>
          <w:between w:val="nil"/>
        </w:pBdr>
        <w:spacing w:line="480" w:lineRule="auto"/>
        <w:rPr>
          <w:rFonts w:ascii="Arial" w:eastAsia="Arial" w:hAnsi="Arial" w:cs="Arial"/>
        </w:rPr>
      </w:pPr>
    </w:p>
    <w:p w14:paraId="39C1BD56" w14:textId="77777777" w:rsidR="0012004C" w:rsidRDefault="00000000" w:rsidP="0012004C">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Conclusion</w:t>
      </w:r>
    </w:p>
    <w:p w14:paraId="0AF13F29" w14:textId="77777777" w:rsidR="0012004C" w:rsidRDefault="0012004C" w:rsidP="0012004C">
      <w:pPr>
        <w:pBdr>
          <w:top w:val="nil"/>
          <w:left w:val="nil"/>
          <w:bottom w:val="nil"/>
          <w:right w:val="nil"/>
          <w:between w:val="nil"/>
        </w:pBdr>
        <w:spacing w:line="480" w:lineRule="auto"/>
        <w:jc w:val="both"/>
        <w:rPr>
          <w:rFonts w:ascii="Arial" w:eastAsia="Arial" w:hAnsi="Arial" w:cs="Arial"/>
          <w:b/>
          <w:color w:val="000000"/>
        </w:rPr>
      </w:pPr>
    </w:p>
    <w:p w14:paraId="0DBBD0A7" w14:textId="025CB614" w:rsidR="0012004C" w:rsidRPr="0012004C" w:rsidRDefault="00000000" w:rsidP="0012004C">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color w:val="000000"/>
        </w:rPr>
        <w:t xml:space="preserve">In conclusion, </w:t>
      </w:r>
      <w:r>
        <w:rPr>
          <w:rFonts w:ascii="Arial" w:eastAsia="Arial" w:hAnsi="Arial" w:cs="Arial"/>
        </w:rPr>
        <w:t>synthesized</w:t>
      </w:r>
      <w:r>
        <w:rPr>
          <w:rFonts w:ascii="Arial" w:eastAsia="Arial" w:hAnsi="Arial" w:cs="Arial"/>
          <w:color w:val="000000"/>
        </w:rPr>
        <w:t xml:space="preserve"> information about key epidemiological parameters </w:t>
      </w:r>
      <w:r>
        <w:rPr>
          <w:rFonts w:ascii="Arial" w:eastAsia="Arial" w:hAnsi="Arial" w:cs="Arial"/>
        </w:rPr>
        <w:t>from the 2022</w:t>
      </w:r>
      <w:r>
        <w:rPr>
          <w:rFonts w:ascii="Arial" w:eastAsia="Arial" w:hAnsi="Arial" w:cs="Arial"/>
          <w:color w:val="000000"/>
        </w:rPr>
        <w:t xml:space="preserve">-23 mpox multi-county outbreak. The identification of these parameters may serve to address the pressing need for real-time information to track the </w:t>
      </w:r>
      <w:r>
        <w:rPr>
          <w:rFonts w:ascii="Arial" w:eastAsia="Arial" w:hAnsi="Arial" w:cs="Arial"/>
        </w:rPr>
        <w:t>spread</w:t>
      </w:r>
      <w:r>
        <w:rPr>
          <w:rFonts w:ascii="Arial" w:eastAsia="Arial" w:hAnsi="Arial" w:cs="Arial"/>
          <w:color w:val="000000"/>
        </w:rPr>
        <w:t xml:space="preserve"> of </w:t>
      </w:r>
      <w:r>
        <w:rPr>
          <w:rFonts w:ascii="Arial" w:eastAsia="Arial" w:hAnsi="Arial" w:cs="Arial"/>
        </w:rPr>
        <w:t>mpox</w:t>
      </w:r>
      <w:r w:rsidR="003E7187">
        <w:rPr>
          <w:rFonts w:ascii="Arial" w:eastAsia="Arial" w:hAnsi="Arial" w:cs="Arial"/>
        </w:rPr>
        <w:t xml:space="preserve"> in endemic and non-endemic countries</w:t>
      </w:r>
      <w:sdt>
        <w:sdtPr>
          <w:tag w:val="goog_rdk_50"/>
          <w:id w:val="-1401361805"/>
        </w:sdtPr>
        <w:sdtContent/>
      </w:sdt>
      <w:r>
        <w:rPr>
          <w:rFonts w:ascii="Arial" w:eastAsia="Arial" w:hAnsi="Arial" w:cs="Arial"/>
          <w:color w:val="000000"/>
        </w:rPr>
        <w:t>, evaluate the impact of public health interventions, and assess their effectiveness.</w:t>
      </w:r>
    </w:p>
    <w:p w14:paraId="34C4E3F5" w14:textId="77777777" w:rsidR="0012004C" w:rsidRDefault="0012004C" w:rsidP="0012004C">
      <w:pPr>
        <w:pBdr>
          <w:top w:val="nil"/>
          <w:left w:val="nil"/>
          <w:bottom w:val="nil"/>
          <w:right w:val="nil"/>
          <w:between w:val="nil"/>
        </w:pBdr>
        <w:spacing w:line="480" w:lineRule="auto"/>
        <w:jc w:val="both"/>
        <w:rPr>
          <w:rFonts w:ascii="Arial" w:eastAsia="Arial" w:hAnsi="Arial" w:cs="Arial"/>
          <w:color w:val="000000"/>
        </w:rPr>
      </w:pPr>
    </w:p>
    <w:p w14:paraId="7463B9A7" w14:textId="794059E0" w:rsidR="0012004C" w:rsidRDefault="00000000" w:rsidP="0012004C">
      <w:pPr>
        <w:pBdr>
          <w:top w:val="nil"/>
          <w:left w:val="nil"/>
          <w:bottom w:val="nil"/>
          <w:right w:val="nil"/>
          <w:between w:val="nil"/>
        </w:pBdr>
        <w:spacing w:line="480" w:lineRule="auto"/>
        <w:jc w:val="both"/>
        <w:rPr>
          <w:rFonts w:ascii="Arial" w:eastAsia="Arial" w:hAnsi="Arial" w:cs="Arial"/>
          <w:b/>
          <w:bCs/>
        </w:rPr>
      </w:pPr>
      <w:r w:rsidRPr="004B11E9">
        <w:rPr>
          <w:rFonts w:ascii="Arial" w:eastAsia="Arial" w:hAnsi="Arial" w:cs="Arial"/>
          <w:b/>
          <w:bCs/>
        </w:rPr>
        <w:t>Author contributions</w:t>
      </w:r>
    </w:p>
    <w:p w14:paraId="6F08532B" w14:textId="77777777" w:rsidR="0012004C" w:rsidRPr="0012004C" w:rsidRDefault="0012004C" w:rsidP="0012004C">
      <w:pPr>
        <w:pBdr>
          <w:top w:val="nil"/>
          <w:left w:val="nil"/>
          <w:bottom w:val="nil"/>
          <w:right w:val="nil"/>
          <w:between w:val="nil"/>
        </w:pBdr>
        <w:spacing w:line="480" w:lineRule="auto"/>
        <w:jc w:val="both"/>
        <w:rPr>
          <w:rFonts w:ascii="Arial" w:eastAsia="Arial" w:hAnsi="Arial" w:cs="Arial"/>
          <w:color w:val="000000"/>
        </w:rPr>
      </w:pPr>
    </w:p>
    <w:p w14:paraId="40B699C3" w14:textId="5E70C450" w:rsidR="0012004C" w:rsidRDefault="004B11E9" w:rsidP="0012004C">
      <w:pPr>
        <w:pBdr>
          <w:top w:val="nil"/>
          <w:left w:val="nil"/>
          <w:bottom w:val="nil"/>
          <w:right w:val="nil"/>
          <w:between w:val="nil"/>
        </w:pBdr>
        <w:spacing w:line="480" w:lineRule="auto"/>
        <w:jc w:val="both"/>
        <w:rPr>
          <w:rFonts w:ascii="Arial" w:hAnsi="Arial" w:cs="Arial"/>
          <w:bCs/>
          <w:color w:val="333333"/>
        </w:rPr>
      </w:pPr>
      <w:r w:rsidRPr="00C75FBA">
        <w:rPr>
          <w:rFonts w:ascii="Arial" w:hAnsi="Arial" w:cs="Arial"/>
          <w:bCs/>
          <w:color w:val="333333"/>
        </w:rPr>
        <w:t xml:space="preserve">CDB contributed to conceptualization, literature search, figures, study design, data collection, analysis, and interpretation, and led manuscript writing. </w:t>
      </w:r>
      <w:r w:rsidR="00ED6E2E">
        <w:rPr>
          <w:rFonts w:ascii="Arial" w:hAnsi="Arial" w:cs="Arial"/>
          <w:bCs/>
          <w:color w:val="333333"/>
        </w:rPr>
        <w:t xml:space="preserve">LCN contributed </w:t>
      </w:r>
      <w:r w:rsidR="00ED6E2E" w:rsidRPr="00C75FBA">
        <w:rPr>
          <w:rFonts w:ascii="Arial" w:hAnsi="Arial" w:cs="Arial"/>
          <w:bCs/>
          <w:color w:val="333333"/>
        </w:rPr>
        <w:t>data collection, analysis, and interpretatio</w:t>
      </w:r>
      <w:r w:rsidR="00ED6E2E">
        <w:rPr>
          <w:rFonts w:ascii="Arial" w:hAnsi="Arial" w:cs="Arial"/>
          <w:bCs/>
          <w:color w:val="333333"/>
        </w:rPr>
        <w:t xml:space="preserve">n. JAC contributed to writing, review and editing. KC </w:t>
      </w:r>
      <w:r w:rsidR="00ED6E2E" w:rsidRPr="00C75FBA">
        <w:rPr>
          <w:rFonts w:ascii="Arial" w:hAnsi="Arial" w:cs="Arial"/>
          <w:bCs/>
          <w:color w:val="333333"/>
        </w:rPr>
        <w:t>contributed</w:t>
      </w:r>
      <w:r w:rsidR="00ED6E2E">
        <w:rPr>
          <w:rFonts w:ascii="Arial" w:hAnsi="Arial" w:cs="Arial"/>
          <w:bCs/>
          <w:color w:val="333333"/>
        </w:rPr>
        <w:t xml:space="preserve"> to </w:t>
      </w:r>
      <w:r w:rsidR="00ED6E2E" w:rsidRPr="00C75FBA">
        <w:rPr>
          <w:rFonts w:ascii="Arial" w:hAnsi="Arial" w:cs="Arial"/>
          <w:bCs/>
          <w:color w:val="333333"/>
        </w:rPr>
        <w:t>interpretation,</w:t>
      </w:r>
      <w:r w:rsidR="00ED6E2E">
        <w:rPr>
          <w:rFonts w:ascii="Arial" w:hAnsi="Arial" w:cs="Arial"/>
          <w:bCs/>
          <w:color w:val="333333"/>
        </w:rPr>
        <w:t xml:space="preserve"> review and editing. </w:t>
      </w:r>
      <w:r w:rsidR="00204DE3">
        <w:rPr>
          <w:rFonts w:ascii="Arial" w:hAnsi="Arial" w:cs="Arial"/>
          <w:bCs/>
          <w:color w:val="333333"/>
        </w:rPr>
        <w:t xml:space="preserve">ABL contributed to </w:t>
      </w:r>
      <w:r w:rsidR="00204DE3" w:rsidRPr="00C75FBA">
        <w:rPr>
          <w:rFonts w:ascii="Arial" w:hAnsi="Arial" w:cs="Arial"/>
          <w:bCs/>
          <w:color w:val="333333"/>
        </w:rPr>
        <w:t>analysis, interpretation,</w:t>
      </w:r>
      <w:r w:rsidR="00204DE3">
        <w:rPr>
          <w:rFonts w:ascii="Arial" w:hAnsi="Arial" w:cs="Arial"/>
          <w:bCs/>
          <w:color w:val="333333"/>
        </w:rPr>
        <w:t xml:space="preserve"> review and editing. </w:t>
      </w:r>
      <w:r w:rsidRPr="00C75FBA">
        <w:rPr>
          <w:rFonts w:ascii="Arial" w:hAnsi="Arial" w:cs="Arial"/>
          <w:bCs/>
          <w:color w:val="333333"/>
        </w:rPr>
        <w:t>ZMC contributed to conceptualization, supervision, figures, administration, and writing – review &amp; editing</w:t>
      </w:r>
      <w:r>
        <w:rPr>
          <w:rFonts w:ascii="Arial" w:hAnsi="Arial" w:cs="Arial"/>
          <w:bCs/>
          <w:color w:val="333333"/>
        </w:rPr>
        <w:t xml:space="preserve">. </w:t>
      </w:r>
    </w:p>
    <w:p w14:paraId="4DD9DFA4" w14:textId="77777777" w:rsidR="0012004C" w:rsidRPr="0012004C" w:rsidRDefault="0012004C" w:rsidP="0012004C">
      <w:pPr>
        <w:pBdr>
          <w:top w:val="nil"/>
          <w:left w:val="nil"/>
          <w:bottom w:val="nil"/>
          <w:right w:val="nil"/>
          <w:between w:val="nil"/>
        </w:pBdr>
        <w:spacing w:line="480" w:lineRule="auto"/>
        <w:jc w:val="both"/>
        <w:rPr>
          <w:rFonts w:ascii="Arial" w:eastAsia="Arial" w:hAnsi="Arial" w:cs="Arial"/>
          <w:b/>
          <w:bCs/>
        </w:rPr>
      </w:pPr>
    </w:p>
    <w:p w14:paraId="6056C63F" w14:textId="77777777" w:rsidR="0012004C" w:rsidRDefault="00000000" w:rsidP="0012004C">
      <w:pPr>
        <w:pBdr>
          <w:top w:val="nil"/>
          <w:left w:val="nil"/>
          <w:bottom w:val="nil"/>
          <w:right w:val="nil"/>
          <w:between w:val="nil"/>
        </w:pBdr>
        <w:spacing w:line="480" w:lineRule="auto"/>
        <w:jc w:val="both"/>
        <w:rPr>
          <w:rFonts w:ascii="Arial" w:eastAsia="Arial" w:hAnsi="Arial" w:cs="Arial"/>
          <w:b/>
          <w:bCs/>
        </w:rPr>
      </w:pPr>
      <w:r w:rsidRPr="004B11E9">
        <w:rPr>
          <w:rFonts w:ascii="Arial" w:eastAsia="Arial" w:hAnsi="Arial" w:cs="Arial"/>
          <w:b/>
          <w:bCs/>
        </w:rPr>
        <w:t>Funding statement</w:t>
      </w:r>
    </w:p>
    <w:p w14:paraId="0261C207" w14:textId="77777777" w:rsidR="0012004C" w:rsidRDefault="0012004C" w:rsidP="0012004C">
      <w:pPr>
        <w:pBdr>
          <w:top w:val="nil"/>
          <w:left w:val="nil"/>
          <w:bottom w:val="nil"/>
          <w:right w:val="nil"/>
          <w:between w:val="nil"/>
        </w:pBdr>
        <w:spacing w:line="480" w:lineRule="auto"/>
        <w:jc w:val="both"/>
        <w:rPr>
          <w:rFonts w:ascii="Arial" w:eastAsia="Arial" w:hAnsi="Arial" w:cs="Arial"/>
          <w:b/>
          <w:bCs/>
        </w:rPr>
      </w:pPr>
    </w:p>
    <w:p w14:paraId="377D7170" w14:textId="77777777" w:rsidR="00986E99" w:rsidRDefault="00CB7D2C" w:rsidP="00AC7EF8">
      <w:pPr>
        <w:pBdr>
          <w:top w:val="nil"/>
          <w:left w:val="nil"/>
          <w:bottom w:val="nil"/>
          <w:right w:val="nil"/>
          <w:between w:val="nil"/>
        </w:pBdr>
        <w:spacing w:line="480" w:lineRule="auto"/>
        <w:jc w:val="both"/>
        <w:rPr>
          <w:rFonts w:ascii="Arial" w:hAnsi="Arial" w:cs="Arial"/>
          <w:bCs/>
        </w:rPr>
      </w:pPr>
      <w:r w:rsidRPr="00C75FBA">
        <w:rPr>
          <w:rFonts w:ascii="Arial" w:hAnsi="Arial" w:cs="Arial"/>
          <w:bCs/>
        </w:rPr>
        <w:t>TRACE-LAC project (Enhancing Tools for Response, Analytics and Control of Epidemics in Latin America and the Caribbean). Grant number: 109848-002. Funded by the International Development Research Center (IDRC</w:t>
      </w:r>
      <w:r w:rsidR="00296699">
        <w:rPr>
          <w:rFonts w:ascii="Arial" w:hAnsi="Arial" w:cs="Arial"/>
          <w:bCs/>
        </w:rPr>
        <w:t>).</w:t>
      </w:r>
    </w:p>
    <w:p w14:paraId="5723A7FE" w14:textId="77777777" w:rsidR="00AC7EF8" w:rsidRDefault="00AC7EF8" w:rsidP="00AC7EF8">
      <w:pPr>
        <w:pBdr>
          <w:top w:val="nil"/>
          <w:left w:val="nil"/>
          <w:bottom w:val="nil"/>
          <w:right w:val="nil"/>
          <w:between w:val="nil"/>
        </w:pBdr>
        <w:spacing w:line="480" w:lineRule="auto"/>
        <w:jc w:val="both"/>
        <w:rPr>
          <w:rFonts w:ascii="Arial" w:hAnsi="Arial" w:cs="Arial"/>
          <w:bCs/>
        </w:rPr>
      </w:pPr>
    </w:p>
    <w:p w14:paraId="60CC1442" w14:textId="77777777" w:rsidR="00AC7EF8" w:rsidRDefault="00AC7EF8" w:rsidP="00AC7EF8">
      <w:pPr>
        <w:pBdr>
          <w:top w:val="nil"/>
          <w:left w:val="nil"/>
          <w:bottom w:val="nil"/>
          <w:right w:val="nil"/>
          <w:between w:val="nil"/>
        </w:pBdr>
        <w:spacing w:line="480" w:lineRule="auto"/>
        <w:jc w:val="both"/>
        <w:rPr>
          <w:rFonts w:ascii="Arial" w:hAnsi="Arial" w:cs="Arial"/>
          <w:bCs/>
        </w:rPr>
      </w:pPr>
    </w:p>
    <w:p w14:paraId="6C67DEF8" w14:textId="77777777" w:rsidR="00AC7EF8" w:rsidRDefault="00AC7EF8" w:rsidP="00AC7EF8">
      <w:pPr>
        <w:pBdr>
          <w:top w:val="nil"/>
          <w:left w:val="nil"/>
          <w:bottom w:val="nil"/>
          <w:right w:val="nil"/>
          <w:between w:val="nil"/>
        </w:pBdr>
        <w:spacing w:line="480" w:lineRule="auto"/>
        <w:jc w:val="both"/>
        <w:rPr>
          <w:rFonts w:ascii="Arial" w:hAnsi="Arial" w:cs="Arial"/>
          <w:bCs/>
        </w:rPr>
      </w:pPr>
    </w:p>
    <w:p w14:paraId="00000087" w14:textId="3D85C326" w:rsidR="00AC7EF8" w:rsidRPr="00AC7EF8" w:rsidRDefault="00AC7EF8" w:rsidP="00AC7EF8">
      <w:pPr>
        <w:pBdr>
          <w:top w:val="nil"/>
          <w:left w:val="nil"/>
          <w:bottom w:val="nil"/>
          <w:right w:val="nil"/>
          <w:between w:val="nil"/>
        </w:pBdr>
        <w:spacing w:line="480" w:lineRule="auto"/>
        <w:jc w:val="both"/>
        <w:rPr>
          <w:rFonts w:ascii="Arial" w:hAnsi="Arial" w:cs="Arial"/>
          <w:bCs/>
        </w:rPr>
        <w:sectPr w:rsidR="00AC7EF8" w:rsidRPr="00AC7EF8">
          <w:footerReference w:type="even" r:id="rId12"/>
          <w:footerReference w:type="default" r:id="rId13"/>
          <w:pgSz w:w="12240" w:h="15840"/>
          <w:pgMar w:top="1411" w:right="1699" w:bottom="1411" w:left="1699" w:header="720" w:footer="720" w:gutter="0"/>
          <w:pgNumType w:start="1"/>
          <w:cols w:space="720"/>
        </w:sectPr>
      </w:pPr>
    </w:p>
    <w:p w14:paraId="00000089" w14:textId="77777777" w:rsidR="00986E99" w:rsidRDefault="00000000">
      <w:pPr>
        <w:pBdr>
          <w:top w:val="nil"/>
          <w:left w:val="nil"/>
          <w:bottom w:val="nil"/>
          <w:right w:val="nil"/>
          <w:between w:val="nil"/>
        </w:pBdr>
        <w:spacing w:line="480" w:lineRule="auto"/>
        <w:rPr>
          <w:rFonts w:ascii="Arial" w:eastAsia="Arial" w:hAnsi="Arial" w:cs="Arial"/>
          <w:b/>
          <w:color w:val="000000"/>
          <w:sz w:val="22"/>
          <w:szCs w:val="22"/>
        </w:rPr>
      </w:pPr>
      <w:r>
        <w:rPr>
          <w:rFonts w:ascii="Arial" w:eastAsia="Arial" w:hAnsi="Arial" w:cs="Arial"/>
          <w:b/>
          <w:color w:val="000000"/>
          <w:sz w:val="22"/>
          <w:szCs w:val="22"/>
        </w:rPr>
        <w:lastRenderedPageBreak/>
        <w:t>Table 1: Main characteristics of the studies included in the analysis.</w:t>
      </w:r>
    </w:p>
    <w:tbl>
      <w:tblPr>
        <w:tblStyle w:val="a0"/>
        <w:tblW w:w="13225" w:type="dxa"/>
        <w:tblInd w:w="0" w:type="dxa"/>
        <w:tblLayout w:type="fixed"/>
        <w:tblLook w:val="0400" w:firstRow="0" w:lastRow="0" w:firstColumn="0" w:lastColumn="0" w:noHBand="0" w:noVBand="1"/>
      </w:tblPr>
      <w:tblGrid>
        <w:gridCol w:w="1255"/>
        <w:gridCol w:w="95"/>
        <w:gridCol w:w="1350"/>
        <w:gridCol w:w="1440"/>
        <w:gridCol w:w="1620"/>
        <w:gridCol w:w="1350"/>
        <w:gridCol w:w="1710"/>
        <w:gridCol w:w="1440"/>
        <w:gridCol w:w="1795"/>
        <w:gridCol w:w="1170"/>
      </w:tblGrid>
      <w:tr w:rsidR="00986E99" w14:paraId="4A88B88E" w14:textId="77777777" w:rsidTr="00EB152D">
        <w:tc>
          <w:tcPr>
            <w:tcW w:w="1350" w:type="dxa"/>
            <w:gridSpan w:val="2"/>
            <w:tcBorders>
              <w:top w:val="single" w:sz="4" w:space="0" w:color="000000"/>
              <w:bottom w:val="single" w:sz="4" w:space="0" w:color="000000"/>
            </w:tcBorders>
          </w:tcPr>
          <w:p w14:paraId="0000008A"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sz w:val="22"/>
                <w:szCs w:val="22"/>
              </w:rPr>
              <w:t>First a</w:t>
            </w:r>
            <w:r>
              <w:rPr>
                <w:rFonts w:ascii="Arial" w:eastAsia="Arial" w:hAnsi="Arial" w:cs="Arial"/>
                <w:b/>
                <w:color w:val="000000"/>
                <w:sz w:val="22"/>
                <w:szCs w:val="22"/>
              </w:rPr>
              <w:t>uthor (year)</w:t>
            </w:r>
          </w:p>
        </w:tc>
        <w:tc>
          <w:tcPr>
            <w:tcW w:w="1350" w:type="dxa"/>
            <w:tcBorders>
              <w:top w:val="single" w:sz="4" w:space="0" w:color="000000"/>
              <w:bottom w:val="single" w:sz="4" w:space="0" w:color="000000"/>
            </w:tcBorders>
          </w:tcPr>
          <w:p w14:paraId="0000008B"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Study design</w:t>
            </w:r>
          </w:p>
        </w:tc>
        <w:tc>
          <w:tcPr>
            <w:tcW w:w="1440" w:type="dxa"/>
            <w:tcBorders>
              <w:top w:val="single" w:sz="4" w:space="0" w:color="000000"/>
              <w:bottom w:val="single" w:sz="4" w:space="0" w:color="000000"/>
            </w:tcBorders>
          </w:tcPr>
          <w:p w14:paraId="0000008C"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sdt>
              <w:sdtPr>
                <w:tag w:val="goog_rdk_51"/>
                <w:id w:val="534324159"/>
              </w:sdtPr>
              <w:sdtContent/>
            </w:sdt>
            <w:r>
              <w:rPr>
                <w:rFonts w:ascii="Arial" w:eastAsia="Arial" w:hAnsi="Arial" w:cs="Arial"/>
                <w:b/>
                <w:color w:val="000000"/>
                <w:sz w:val="22"/>
                <w:szCs w:val="22"/>
              </w:rPr>
              <w:t>Region</w:t>
            </w:r>
          </w:p>
        </w:tc>
        <w:tc>
          <w:tcPr>
            <w:tcW w:w="1620" w:type="dxa"/>
            <w:tcBorders>
              <w:top w:val="single" w:sz="4" w:space="0" w:color="000000"/>
              <w:bottom w:val="single" w:sz="4" w:space="0" w:color="000000"/>
            </w:tcBorders>
          </w:tcPr>
          <w:p w14:paraId="0000008D"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Parameters evaluated</w:t>
            </w:r>
          </w:p>
        </w:tc>
        <w:tc>
          <w:tcPr>
            <w:tcW w:w="1350" w:type="dxa"/>
            <w:tcBorders>
              <w:top w:val="single" w:sz="4" w:space="0" w:color="000000"/>
              <w:bottom w:val="single" w:sz="4" w:space="0" w:color="000000"/>
            </w:tcBorders>
          </w:tcPr>
          <w:p w14:paraId="0000008E"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Study period</w:t>
            </w:r>
          </w:p>
        </w:tc>
        <w:tc>
          <w:tcPr>
            <w:tcW w:w="1710" w:type="dxa"/>
            <w:tcBorders>
              <w:top w:val="single" w:sz="4" w:space="0" w:color="000000"/>
              <w:bottom w:val="single" w:sz="4" w:space="0" w:color="000000"/>
            </w:tcBorders>
          </w:tcPr>
          <w:p w14:paraId="0000008F"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Sex (n, %)</w:t>
            </w:r>
          </w:p>
        </w:tc>
        <w:tc>
          <w:tcPr>
            <w:tcW w:w="1440" w:type="dxa"/>
            <w:tcBorders>
              <w:top w:val="single" w:sz="4" w:space="0" w:color="000000"/>
              <w:bottom w:val="single" w:sz="4" w:space="0" w:color="000000"/>
            </w:tcBorders>
          </w:tcPr>
          <w:p w14:paraId="00000090"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 xml:space="preserve">Age </w:t>
            </w:r>
          </w:p>
        </w:tc>
        <w:tc>
          <w:tcPr>
            <w:tcW w:w="1795" w:type="dxa"/>
            <w:tcBorders>
              <w:top w:val="single" w:sz="4" w:space="0" w:color="000000"/>
              <w:bottom w:val="single" w:sz="4" w:space="0" w:color="000000"/>
            </w:tcBorders>
          </w:tcPr>
          <w:p w14:paraId="00000091"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Sexual orientation and gender identity</w:t>
            </w:r>
          </w:p>
        </w:tc>
        <w:tc>
          <w:tcPr>
            <w:tcW w:w="1170" w:type="dxa"/>
            <w:tcBorders>
              <w:top w:val="single" w:sz="4" w:space="0" w:color="000000"/>
              <w:bottom w:val="single" w:sz="4" w:space="0" w:color="000000"/>
            </w:tcBorders>
          </w:tcPr>
          <w:p w14:paraId="00000092" w14:textId="77777777"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b/>
                <w:color w:val="000000"/>
                <w:sz w:val="22"/>
                <w:szCs w:val="22"/>
              </w:rPr>
              <w:t>People living with HIV (n, %)</w:t>
            </w:r>
          </w:p>
        </w:tc>
      </w:tr>
      <w:tr w:rsidR="00986E99" w14:paraId="7A1CF0A8" w14:textId="77777777" w:rsidTr="00EB152D">
        <w:tc>
          <w:tcPr>
            <w:tcW w:w="1255" w:type="dxa"/>
            <w:tcBorders>
              <w:top w:val="single" w:sz="4" w:space="0" w:color="000000"/>
            </w:tcBorders>
          </w:tcPr>
          <w:p w14:paraId="0000009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UKHSA (2022) Technical briefing 1</w:t>
            </w:r>
          </w:p>
        </w:tc>
        <w:tc>
          <w:tcPr>
            <w:tcW w:w="1445" w:type="dxa"/>
            <w:gridSpan w:val="2"/>
            <w:tcBorders>
              <w:top w:val="single" w:sz="4" w:space="0" w:color="000000"/>
            </w:tcBorders>
          </w:tcPr>
          <w:p w14:paraId="0000009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Surveillance report </w:t>
            </w:r>
          </w:p>
        </w:tc>
        <w:tc>
          <w:tcPr>
            <w:tcW w:w="1440" w:type="dxa"/>
            <w:tcBorders>
              <w:top w:val="single" w:sz="4" w:space="0" w:color="000000"/>
            </w:tcBorders>
          </w:tcPr>
          <w:p w14:paraId="00000095" w14:textId="381AF8E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K</w:t>
            </w:r>
          </w:p>
        </w:tc>
        <w:tc>
          <w:tcPr>
            <w:tcW w:w="1620" w:type="dxa"/>
            <w:tcBorders>
              <w:top w:val="single" w:sz="4" w:space="0" w:color="000000"/>
            </w:tcBorders>
          </w:tcPr>
          <w:p w14:paraId="00000096" w14:textId="66107AC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 serial interval</w:t>
            </w:r>
            <w:r w:rsidR="0032257F">
              <w:rPr>
                <w:rFonts w:ascii="Arial" w:eastAsia="Arial" w:hAnsi="Arial" w:cs="Arial"/>
                <w:color w:val="000000"/>
                <w:sz w:val="22"/>
                <w:szCs w:val="22"/>
              </w:rPr>
              <w:t>, CFR</w:t>
            </w:r>
          </w:p>
        </w:tc>
        <w:tc>
          <w:tcPr>
            <w:tcW w:w="1350" w:type="dxa"/>
            <w:tcBorders>
              <w:top w:val="single" w:sz="4" w:space="0" w:color="000000"/>
            </w:tcBorders>
          </w:tcPr>
          <w:p w14:paraId="0000009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6 to June 8, 2022</w:t>
            </w:r>
          </w:p>
        </w:tc>
        <w:tc>
          <w:tcPr>
            <w:tcW w:w="1710" w:type="dxa"/>
            <w:tcBorders>
              <w:top w:val="single" w:sz="4" w:space="0" w:color="000000"/>
            </w:tcBorders>
          </w:tcPr>
          <w:p w14:paraId="0000009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(3/314,0.9)</w:t>
            </w:r>
          </w:p>
          <w:p w14:paraId="0000009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(311/314,</w:t>
            </w:r>
          </w:p>
          <w:p w14:paraId="0000009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99.1)</w:t>
            </w:r>
          </w:p>
        </w:tc>
        <w:tc>
          <w:tcPr>
            <w:tcW w:w="1440" w:type="dxa"/>
            <w:tcBorders>
              <w:top w:val="single" w:sz="4" w:space="0" w:color="000000"/>
            </w:tcBorders>
          </w:tcPr>
          <w:p w14:paraId="0000009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38 (IQR 32-44)</w:t>
            </w:r>
          </w:p>
        </w:tc>
        <w:tc>
          <w:tcPr>
            <w:tcW w:w="1795" w:type="dxa"/>
            <w:tcBorders>
              <w:top w:val="single" w:sz="4" w:space="0" w:color="000000"/>
            </w:tcBorders>
          </w:tcPr>
          <w:p w14:paraId="0000009C" w14:textId="632B8FB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151/152 men identified as GBMSM</w:t>
            </w:r>
          </w:p>
        </w:tc>
        <w:tc>
          <w:tcPr>
            <w:tcW w:w="1170" w:type="dxa"/>
            <w:tcBorders>
              <w:top w:val="single" w:sz="4" w:space="0" w:color="000000"/>
            </w:tcBorders>
          </w:tcPr>
          <w:p w14:paraId="0000009D" w14:textId="55089F9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43494B67" w14:textId="77777777" w:rsidTr="00EB152D">
        <w:tc>
          <w:tcPr>
            <w:tcW w:w="1255" w:type="dxa"/>
          </w:tcPr>
          <w:p w14:paraId="0000009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UKHSA (2022) Technical briefing 2</w:t>
            </w:r>
          </w:p>
        </w:tc>
        <w:tc>
          <w:tcPr>
            <w:tcW w:w="1445" w:type="dxa"/>
            <w:gridSpan w:val="2"/>
          </w:tcPr>
          <w:p w14:paraId="0000009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Surveillance report</w:t>
            </w:r>
          </w:p>
        </w:tc>
        <w:tc>
          <w:tcPr>
            <w:tcW w:w="1440" w:type="dxa"/>
          </w:tcPr>
          <w:p w14:paraId="000000A0" w14:textId="41DAF97D"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K</w:t>
            </w:r>
          </w:p>
        </w:tc>
        <w:tc>
          <w:tcPr>
            <w:tcW w:w="1620" w:type="dxa"/>
          </w:tcPr>
          <w:p w14:paraId="000000A1" w14:textId="0BC119B9"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r w:rsidR="0032257F">
              <w:rPr>
                <w:rFonts w:ascii="Arial" w:eastAsia="Arial" w:hAnsi="Arial" w:cs="Arial"/>
                <w:color w:val="000000"/>
                <w:sz w:val="22"/>
                <w:szCs w:val="22"/>
              </w:rPr>
              <w:t>, CFR</w:t>
            </w:r>
          </w:p>
        </w:tc>
        <w:tc>
          <w:tcPr>
            <w:tcW w:w="1350" w:type="dxa"/>
          </w:tcPr>
          <w:p w14:paraId="000000A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6 to June 22, 2022</w:t>
            </w:r>
          </w:p>
        </w:tc>
        <w:tc>
          <w:tcPr>
            <w:tcW w:w="1710" w:type="dxa"/>
          </w:tcPr>
          <w:p w14:paraId="000000A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(5/810,0.6)</w:t>
            </w:r>
          </w:p>
          <w:p w14:paraId="000000A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(805/810,</w:t>
            </w:r>
          </w:p>
          <w:p w14:paraId="000000A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99.4)</w:t>
            </w:r>
          </w:p>
        </w:tc>
        <w:tc>
          <w:tcPr>
            <w:tcW w:w="1440" w:type="dxa"/>
          </w:tcPr>
          <w:p w14:paraId="000000A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37 (IQR 31-43)</w:t>
            </w:r>
          </w:p>
        </w:tc>
        <w:tc>
          <w:tcPr>
            <w:tcW w:w="1795" w:type="dxa"/>
          </w:tcPr>
          <w:p w14:paraId="000000A7" w14:textId="3693E7A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308/321 (96%) men identified as GBMSM</w:t>
            </w:r>
          </w:p>
        </w:tc>
        <w:tc>
          <w:tcPr>
            <w:tcW w:w="1170" w:type="dxa"/>
          </w:tcPr>
          <w:p w14:paraId="000000A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90/321 (28) </w:t>
            </w:r>
          </w:p>
        </w:tc>
      </w:tr>
      <w:tr w:rsidR="00986E99" w14:paraId="6DDE7752" w14:textId="77777777" w:rsidTr="00EB152D">
        <w:tc>
          <w:tcPr>
            <w:tcW w:w="1255" w:type="dxa"/>
          </w:tcPr>
          <w:p w14:paraId="000000A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Alvarez-Moreno (2023)</w:t>
            </w:r>
          </w:p>
        </w:tc>
        <w:tc>
          <w:tcPr>
            <w:tcW w:w="1445" w:type="dxa"/>
            <w:gridSpan w:val="2"/>
          </w:tcPr>
          <w:p w14:paraId="000000AA" w14:textId="77777777" w:rsidR="00986E99" w:rsidRDefault="00000000">
            <w:pPr>
              <w:pBdr>
                <w:top w:val="nil"/>
                <w:left w:val="nil"/>
                <w:bottom w:val="nil"/>
                <w:right w:val="nil"/>
                <w:between w:val="nil"/>
              </w:pBdr>
              <w:spacing w:line="276" w:lineRule="auto"/>
              <w:rPr>
                <w:rFonts w:ascii="Roboto" w:eastAsia="Roboto" w:hAnsi="Roboto" w:cs="Roboto"/>
                <w:color w:val="000000"/>
                <w:sz w:val="22"/>
                <w:szCs w:val="22"/>
                <w:highlight w:val="white"/>
              </w:rPr>
            </w:pPr>
            <w:r>
              <w:rPr>
                <w:rFonts w:ascii="Arial" w:eastAsia="Arial" w:hAnsi="Arial" w:cs="Arial"/>
                <w:color w:val="000000"/>
                <w:sz w:val="22"/>
                <w:szCs w:val="22"/>
              </w:rPr>
              <w:t>Cross-sectional study</w:t>
            </w:r>
          </w:p>
        </w:tc>
        <w:tc>
          <w:tcPr>
            <w:tcW w:w="1440" w:type="dxa"/>
          </w:tcPr>
          <w:p w14:paraId="000000A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Colombia</w:t>
            </w:r>
          </w:p>
        </w:tc>
        <w:tc>
          <w:tcPr>
            <w:tcW w:w="1620" w:type="dxa"/>
          </w:tcPr>
          <w:p w14:paraId="000000AC" w14:textId="728D587A" w:rsidR="00986E99" w:rsidRDefault="0032257F">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CFR</w:t>
            </w:r>
          </w:p>
        </w:tc>
        <w:tc>
          <w:tcPr>
            <w:tcW w:w="1350" w:type="dxa"/>
          </w:tcPr>
          <w:p w14:paraId="000000A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June 29 to</w:t>
            </w:r>
          </w:p>
          <w:p w14:paraId="000000A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November 16, 2022.</w:t>
            </w:r>
          </w:p>
        </w:tc>
        <w:tc>
          <w:tcPr>
            <w:tcW w:w="1710" w:type="dxa"/>
          </w:tcPr>
          <w:p w14:paraId="000000A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(25/521, 4,8)</w:t>
            </w:r>
          </w:p>
          <w:p w14:paraId="000000B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(496/521, 95.2)</w:t>
            </w:r>
          </w:p>
        </w:tc>
        <w:tc>
          <w:tcPr>
            <w:tcW w:w="1440" w:type="dxa"/>
          </w:tcPr>
          <w:p w14:paraId="000000B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32.6 (IQR 28-38.3)</w:t>
            </w:r>
          </w:p>
        </w:tc>
        <w:tc>
          <w:tcPr>
            <w:tcW w:w="1795" w:type="dxa"/>
          </w:tcPr>
          <w:p w14:paraId="000000B2" w14:textId="4B81332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0B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367/521 (70.4)</w:t>
            </w:r>
          </w:p>
        </w:tc>
      </w:tr>
      <w:tr w:rsidR="00986E99" w14:paraId="0A947AE1" w14:textId="77777777" w:rsidTr="00EB152D">
        <w:trPr>
          <w:trHeight w:val="1513"/>
        </w:trPr>
        <w:tc>
          <w:tcPr>
            <w:tcW w:w="1255" w:type="dxa"/>
          </w:tcPr>
          <w:p w14:paraId="000000B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Angelo (2023)</w:t>
            </w:r>
          </w:p>
        </w:tc>
        <w:tc>
          <w:tcPr>
            <w:tcW w:w="1445" w:type="dxa"/>
            <w:gridSpan w:val="2"/>
          </w:tcPr>
          <w:p w14:paraId="000000B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Cross-sectional study</w:t>
            </w:r>
          </w:p>
        </w:tc>
        <w:tc>
          <w:tcPr>
            <w:tcW w:w="1440" w:type="dxa"/>
          </w:tcPr>
          <w:p w14:paraId="000000B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North America, Europe, Argentina, South Africa</w:t>
            </w:r>
          </w:p>
        </w:tc>
        <w:tc>
          <w:tcPr>
            <w:tcW w:w="1620" w:type="dxa"/>
          </w:tcPr>
          <w:p w14:paraId="000000B7" w14:textId="6227689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r w:rsidR="0032257F">
              <w:rPr>
                <w:rFonts w:ascii="Arial" w:eastAsia="Arial" w:hAnsi="Arial" w:cs="Arial"/>
                <w:color w:val="000000"/>
                <w:sz w:val="22"/>
                <w:szCs w:val="22"/>
              </w:rPr>
              <w:t>, CFR</w:t>
            </w:r>
          </w:p>
        </w:tc>
        <w:tc>
          <w:tcPr>
            <w:tcW w:w="1350" w:type="dxa"/>
          </w:tcPr>
          <w:p w14:paraId="000000B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 to July 1, 2022</w:t>
            </w:r>
          </w:p>
        </w:tc>
        <w:tc>
          <w:tcPr>
            <w:tcW w:w="1710" w:type="dxa"/>
          </w:tcPr>
          <w:p w14:paraId="000000B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(226/226,100)</w:t>
            </w:r>
          </w:p>
        </w:tc>
        <w:tc>
          <w:tcPr>
            <w:tcW w:w="1440" w:type="dxa"/>
          </w:tcPr>
          <w:p w14:paraId="000000B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37 (IQR 32-43)</w:t>
            </w:r>
          </w:p>
        </w:tc>
        <w:tc>
          <w:tcPr>
            <w:tcW w:w="1795" w:type="dxa"/>
          </w:tcPr>
          <w:p w14:paraId="000000BB"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tc>
        <w:tc>
          <w:tcPr>
            <w:tcW w:w="1170" w:type="dxa"/>
          </w:tcPr>
          <w:p w14:paraId="000000B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92/209 (44) </w:t>
            </w:r>
          </w:p>
        </w:tc>
      </w:tr>
      <w:tr w:rsidR="00986E99" w14:paraId="7D3AC767" w14:textId="77777777" w:rsidTr="00EB152D">
        <w:tc>
          <w:tcPr>
            <w:tcW w:w="1255" w:type="dxa"/>
          </w:tcPr>
          <w:p w14:paraId="000000B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Betti (2022)</w:t>
            </w:r>
          </w:p>
        </w:tc>
        <w:tc>
          <w:tcPr>
            <w:tcW w:w="1445" w:type="dxa"/>
            <w:gridSpan w:val="2"/>
          </w:tcPr>
          <w:p w14:paraId="000000B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0B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Canad</w:t>
            </w:r>
            <w:r>
              <w:rPr>
                <w:rFonts w:ascii="Arial" w:eastAsia="Arial" w:hAnsi="Arial" w:cs="Arial"/>
                <w:sz w:val="22"/>
                <w:szCs w:val="22"/>
              </w:rPr>
              <w:t>a</w:t>
            </w:r>
            <w:r>
              <w:rPr>
                <w:rFonts w:ascii="Arial" w:eastAsia="Arial" w:hAnsi="Arial" w:cs="Arial"/>
                <w:color w:val="000000"/>
                <w:sz w:val="22"/>
                <w:szCs w:val="22"/>
              </w:rPr>
              <w:t xml:space="preserve"> and global</w:t>
            </w:r>
          </w:p>
        </w:tc>
        <w:tc>
          <w:tcPr>
            <w:tcW w:w="1620" w:type="dxa"/>
          </w:tcPr>
          <w:p w14:paraId="000000C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0C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Aug, 2022</w:t>
            </w:r>
          </w:p>
        </w:tc>
        <w:tc>
          <w:tcPr>
            <w:tcW w:w="1710" w:type="dxa"/>
          </w:tcPr>
          <w:p w14:paraId="000000C2" w14:textId="2704686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0C3" w14:textId="17DD1C7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0C4" w14:textId="4CD8355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0C5" w14:textId="0320617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300A710" w14:textId="77777777" w:rsidTr="00EB152D">
        <w:tc>
          <w:tcPr>
            <w:tcW w:w="1255" w:type="dxa"/>
          </w:tcPr>
          <w:p w14:paraId="000000C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Bragazzi (2023)</w:t>
            </w:r>
          </w:p>
        </w:tc>
        <w:tc>
          <w:tcPr>
            <w:tcW w:w="1445" w:type="dxa"/>
            <w:gridSpan w:val="2"/>
          </w:tcPr>
          <w:p w14:paraId="000000C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0C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Canada</w:t>
            </w:r>
          </w:p>
        </w:tc>
        <w:tc>
          <w:tcPr>
            <w:tcW w:w="1620" w:type="dxa"/>
          </w:tcPr>
          <w:p w14:paraId="000000C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0C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19 to July 25, 2022</w:t>
            </w:r>
          </w:p>
        </w:tc>
        <w:tc>
          <w:tcPr>
            <w:tcW w:w="1710" w:type="dxa"/>
          </w:tcPr>
          <w:p w14:paraId="000000CB" w14:textId="40A9545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0CC" w14:textId="6DFE02E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0CD" w14:textId="24FB122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0CE" w14:textId="11DB1F2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B15F956" w14:textId="77777777" w:rsidTr="00EB152D">
        <w:tc>
          <w:tcPr>
            <w:tcW w:w="1255" w:type="dxa"/>
          </w:tcPr>
          <w:p w14:paraId="000000C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Branda (2022)</w:t>
            </w:r>
          </w:p>
        </w:tc>
        <w:tc>
          <w:tcPr>
            <w:tcW w:w="1445" w:type="dxa"/>
            <w:gridSpan w:val="2"/>
          </w:tcPr>
          <w:p w14:paraId="000000D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Mathematical model </w:t>
            </w:r>
          </w:p>
        </w:tc>
        <w:tc>
          <w:tcPr>
            <w:tcW w:w="1440" w:type="dxa"/>
          </w:tcPr>
          <w:p w14:paraId="000000D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Europe</w:t>
            </w:r>
          </w:p>
        </w:tc>
        <w:tc>
          <w:tcPr>
            <w:tcW w:w="1620" w:type="dxa"/>
          </w:tcPr>
          <w:p w14:paraId="000000D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0D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Aug, 2022</w:t>
            </w:r>
          </w:p>
        </w:tc>
        <w:tc>
          <w:tcPr>
            <w:tcW w:w="1710" w:type="dxa"/>
          </w:tcPr>
          <w:p w14:paraId="000000D4" w14:textId="6A00AD4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0D5" w14:textId="201C7D5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0D6" w14:textId="3E2BCC6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0D7" w14:textId="56ACBE3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50B40FD" w14:textId="77777777" w:rsidTr="00EB152D">
        <w:tc>
          <w:tcPr>
            <w:tcW w:w="1255" w:type="dxa"/>
          </w:tcPr>
          <w:p w14:paraId="000000D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Català (2022)</w:t>
            </w:r>
          </w:p>
        </w:tc>
        <w:tc>
          <w:tcPr>
            <w:tcW w:w="1445" w:type="dxa"/>
            <w:gridSpan w:val="2"/>
          </w:tcPr>
          <w:p w14:paraId="000000D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Prospective cross-sectional study</w:t>
            </w:r>
          </w:p>
        </w:tc>
        <w:tc>
          <w:tcPr>
            <w:tcW w:w="1440" w:type="dxa"/>
          </w:tcPr>
          <w:p w14:paraId="000000D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0D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0D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28 to July 14, 2022</w:t>
            </w:r>
          </w:p>
        </w:tc>
        <w:tc>
          <w:tcPr>
            <w:tcW w:w="1710" w:type="dxa"/>
          </w:tcPr>
          <w:p w14:paraId="000000D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(185/185,</w:t>
            </w:r>
          </w:p>
          <w:p w14:paraId="000000D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100)</w:t>
            </w:r>
          </w:p>
        </w:tc>
        <w:tc>
          <w:tcPr>
            <w:tcW w:w="1440" w:type="dxa"/>
          </w:tcPr>
          <w:p w14:paraId="000000D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Mean 38.7 (SE 8.2)</w:t>
            </w:r>
          </w:p>
        </w:tc>
        <w:tc>
          <w:tcPr>
            <w:tcW w:w="1795" w:type="dxa"/>
          </w:tcPr>
          <w:p w14:paraId="000000E0" w14:textId="108FEA7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184/185 (99%) men identified as GBMS</w:t>
            </w:r>
          </w:p>
        </w:tc>
        <w:tc>
          <w:tcPr>
            <w:tcW w:w="1170" w:type="dxa"/>
          </w:tcPr>
          <w:p w14:paraId="000000E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78/185(42) </w:t>
            </w:r>
          </w:p>
        </w:tc>
      </w:tr>
      <w:tr w:rsidR="00986E99" w14:paraId="4BC92791" w14:textId="77777777" w:rsidTr="00EB152D">
        <w:tc>
          <w:tcPr>
            <w:tcW w:w="1255" w:type="dxa"/>
          </w:tcPr>
          <w:p w14:paraId="000000E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Charniga</w:t>
            </w:r>
            <w:proofErr w:type="spellEnd"/>
            <w:r>
              <w:rPr>
                <w:rFonts w:ascii="Arial" w:eastAsia="Arial" w:hAnsi="Arial" w:cs="Arial"/>
                <w:color w:val="000000"/>
                <w:sz w:val="22"/>
                <w:szCs w:val="22"/>
              </w:rPr>
              <w:t xml:space="preserve"> (2022)</w:t>
            </w:r>
          </w:p>
        </w:tc>
        <w:tc>
          <w:tcPr>
            <w:tcW w:w="1445" w:type="dxa"/>
            <w:gridSpan w:val="2"/>
          </w:tcPr>
          <w:p w14:paraId="000000E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0E4" w14:textId="122D497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0E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0E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17 to June 6, 2022</w:t>
            </w:r>
          </w:p>
        </w:tc>
        <w:tc>
          <w:tcPr>
            <w:tcW w:w="1710" w:type="dxa"/>
          </w:tcPr>
          <w:p w14:paraId="000000E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Male </w:t>
            </w:r>
            <w:r>
              <w:rPr>
                <w:rFonts w:ascii="Roboto" w:eastAsia="Roboto" w:hAnsi="Roboto" w:cs="Roboto"/>
                <w:color w:val="000000"/>
                <w:sz w:val="22"/>
                <w:szCs w:val="22"/>
                <w:highlight w:val="white"/>
              </w:rPr>
              <w:t>22/22 (100)</w:t>
            </w:r>
          </w:p>
        </w:tc>
        <w:tc>
          <w:tcPr>
            <w:tcW w:w="1440" w:type="dxa"/>
          </w:tcPr>
          <w:p w14:paraId="000000E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Range 28 to 61</w:t>
            </w:r>
          </w:p>
        </w:tc>
        <w:tc>
          <w:tcPr>
            <w:tcW w:w="1795" w:type="dxa"/>
          </w:tcPr>
          <w:p w14:paraId="000000E9" w14:textId="7A03889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Roboto" w:eastAsia="Roboto" w:hAnsi="Roboto" w:cs="Roboto"/>
                <w:color w:val="000000"/>
                <w:sz w:val="22"/>
                <w:szCs w:val="22"/>
                <w:highlight w:val="white"/>
              </w:rPr>
              <w:t xml:space="preserve">22/22 (100) </w:t>
            </w:r>
            <w:r>
              <w:rPr>
                <w:rFonts w:ascii="Arial" w:eastAsia="Arial" w:hAnsi="Arial" w:cs="Arial"/>
                <w:color w:val="000000"/>
                <w:sz w:val="22"/>
                <w:szCs w:val="22"/>
              </w:rPr>
              <w:t>men identified as GBMSM</w:t>
            </w:r>
          </w:p>
        </w:tc>
        <w:tc>
          <w:tcPr>
            <w:tcW w:w="1170" w:type="dxa"/>
          </w:tcPr>
          <w:p w14:paraId="000000EA" w14:textId="2FE2CE9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EFFB0AD" w14:textId="77777777" w:rsidTr="00EB152D">
        <w:tc>
          <w:tcPr>
            <w:tcW w:w="1255" w:type="dxa"/>
          </w:tcPr>
          <w:p w14:paraId="000000E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Chitwood (2023)</w:t>
            </w:r>
          </w:p>
        </w:tc>
        <w:tc>
          <w:tcPr>
            <w:tcW w:w="1445" w:type="dxa"/>
            <w:gridSpan w:val="2"/>
          </w:tcPr>
          <w:p w14:paraId="000000E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0ED" w14:textId="766EE6B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0E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0E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Nov, 2022</w:t>
            </w:r>
          </w:p>
        </w:tc>
        <w:tc>
          <w:tcPr>
            <w:tcW w:w="1710" w:type="dxa"/>
          </w:tcPr>
          <w:p w14:paraId="000000F0" w14:textId="0F80634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0F1" w14:textId="420ED1C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0F2" w14:textId="1DB31399"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0F3" w14:textId="223680D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3229D63C" w14:textId="77777777" w:rsidTr="00EB152D">
        <w:tc>
          <w:tcPr>
            <w:tcW w:w="1255" w:type="dxa"/>
          </w:tcPr>
          <w:p w14:paraId="000000F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Choudhury (2022)</w:t>
            </w:r>
          </w:p>
        </w:tc>
        <w:tc>
          <w:tcPr>
            <w:tcW w:w="1445" w:type="dxa"/>
            <w:gridSpan w:val="2"/>
          </w:tcPr>
          <w:p w14:paraId="000000F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0F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Germany</w:t>
            </w:r>
          </w:p>
        </w:tc>
        <w:tc>
          <w:tcPr>
            <w:tcW w:w="1620" w:type="dxa"/>
          </w:tcPr>
          <w:p w14:paraId="000000F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0F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September, 2022</w:t>
            </w:r>
          </w:p>
        </w:tc>
        <w:tc>
          <w:tcPr>
            <w:tcW w:w="1710" w:type="dxa"/>
          </w:tcPr>
          <w:p w14:paraId="000000F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Male </w:t>
            </w:r>
            <w:r>
              <w:rPr>
                <w:rFonts w:ascii="Roboto" w:eastAsia="Roboto" w:hAnsi="Roboto" w:cs="Roboto"/>
                <w:color w:val="000000"/>
                <w:sz w:val="22"/>
                <w:szCs w:val="22"/>
                <w:highlight w:val="white"/>
              </w:rPr>
              <w:t>179/179 (100)</w:t>
            </w:r>
          </w:p>
        </w:tc>
        <w:tc>
          <w:tcPr>
            <w:tcW w:w="1440" w:type="dxa"/>
          </w:tcPr>
          <w:p w14:paraId="000000F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Mean 38 (Range 20-67)</w:t>
            </w:r>
          </w:p>
        </w:tc>
        <w:tc>
          <w:tcPr>
            <w:tcW w:w="1795" w:type="dxa"/>
          </w:tcPr>
          <w:p w14:paraId="000000FB" w14:textId="749B983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164/169 (97) men identified as GBMSM</w:t>
            </w:r>
          </w:p>
        </w:tc>
        <w:tc>
          <w:tcPr>
            <w:tcW w:w="1170" w:type="dxa"/>
          </w:tcPr>
          <w:p w14:paraId="000000F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55/131 (42) </w:t>
            </w:r>
          </w:p>
        </w:tc>
      </w:tr>
      <w:tr w:rsidR="00986E99" w14:paraId="0A0C792B" w14:textId="77777777" w:rsidTr="00EB152D">
        <w:tc>
          <w:tcPr>
            <w:tcW w:w="1255" w:type="dxa"/>
          </w:tcPr>
          <w:p w14:paraId="000000F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Cobos</w:t>
            </w:r>
            <w:proofErr w:type="spellEnd"/>
            <w:r>
              <w:rPr>
                <w:rFonts w:ascii="Arial" w:eastAsia="Arial" w:hAnsi="Arial" w:cs="Arial"/>
                <w:color w:val="000000"/>
                <w:sz w:val="22"/>
                <w:szCs w:val="22"/>
              </w:rPr>
              <w:t xml:space="preserve"> (2023)</w:t>
            </w:r>
          </w:p>
        </w:tc>
        <w:tc>
          <w:tcPr>
            <w:tcW w:w="1445" w:type="dxa"/>
            <w:gridSpan w:val="2"/>
          </w:tcPr>
          <w:p w14:paraId="000000F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0F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10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0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19 to June 7, 2022</w:t>
            </w:r>
          </w:p>
        </w:tc>
        <w:tc>
          <w:tcPr>
            <w:tcW w:w="1710" w:type="dxa"/>
          </w:tcPr>
          <w:p w14:paraId="0000010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30/30 (100)</w:t>
            </w:r>
          </w:p>
        </w:tc>
        <w:tc>
          <w:tcPr>
            <w:tcW w:w="1440" w:type="dxa"/>
          </w:tcPr>
          <w:p w14:paraId="0000010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Mean 33</w:t>
            </w:r>
          </w:p>
        </w:tc>
        <w:tc>
          <w:tcPr>
            <w:tcW w:w="1795" w:type="dxa"/>
          </w:tcPr>
          <w:p w14:paraId="00000104" w14:textId="16A51D8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30/30 (100) men identified as GBMSM</w:t>
            </w:r>
          </w:p>
        </w:tc>
        <w:tc>
          <w:tcPr>
            <w:tcW w:w="1170" w:type="dxa"/>
          </w:tcPr>
          <w:p w14:paraId="0000010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14/30 (47) </w:t>
            </w:r>
          </w:p>
        </w:tc>
      </w:tr>
      <w:tr w:rsidR="00986E99" w14:paraId="1B911108" w14:textId="77777777" w:rsidTr="00EB152D">
        <w:tc>
          <w:tcPr>
            <w:tcW w:w="1255" w:type="dxa"/>
          </w:tcPr>
          <w:p w14:paraId="0000010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Diaz-Brochero (2023)</w:t>
            </w:r>
          </w:p>
        </w:tc>
        <w:tc>
          <w:tcPr>
            <w:tcW w:w="1445" w:type="dxa"/>
            <w:gridSpan w:val="2"/>
          </w:tcPr>
          <w:p w14:paraId="0000010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08" w14:textId="77777777" w:rsidR="00986E99" w:rsidRPr="008C4FED" w:rsidRDefault="00000000">
            <w:pPr>
              <w:pBdr>
                <w:top w:val="nil"/>
                <w:left w:val="nil"/>
                <w:bottom w:val="nil"/>
                <w:right w:val="nil"/>
                <w:between w:val="nil"/>
              </w:pBdr>
              <w:spacing w:line="276" w:lineRule="auto"/>
              <w:rPr>
                <w:rFonts w:ascii="Arial" w:eastAsia="Arial" w:hAnsi="Arial" w:cs="Arial"/>
                <w:color w:val="000000"/>
                <w:sz w:val="22"/>
                <w:szCs w:val="22"/>
                <w:lang w:val="es-US"/>
              </w:rPr>
            </w:pPr>
            <w:r w:rsidRPr="008C4FED">
              <w:rPr>
                <w:rFonts w:ascii="Arial" w:eastAsia="Arial" w:hAnsi="Arial" w:cs="Arial"/>
                <w:color w:val="000000"/>
                <w:sz w:val="22"/>
                <w:szCs w:val="22"/>
                <w:lang w:val="es-US"/>
              </w:rPr>
              <w:t xml:space="preserve">Argentina, Chile, Colombia, </w:t>
            </w:r>
            <w:proofErr w:type="spellStart"/>
            <w:r w:rsidRPr="008C4FED">
              <w:rPr>
                <w:rFonts w:ascii="Arial" w:eastAsia="Arial" w:hAnsi="Arial" w:cs="Arial"/>
                <w:color w:val="000000"/>
                <w:sz w:val="22"/>
                <w:szCs w:val="22"/>
                <w:lang w:val="es-US"/>
              </w:rPr>
              <w:t>Mexico</w:t>
            </w:r>
            <w:proofErr w:type="spellEnd"/>
            <w:r w:rsidRPr="008C4FED">
              <w:rPr>
                <w:rFonts w:ascii="Arial" w:eastAsia="Arial" w:hAnsi="Arial" w:cs="Arial"/>
                <w:color w:val="000000"/>
                <w:sz w:val="22"/>
                <w:szCs w:val="22"/>
                <w:lang w:val="es-US"/>
              </w:rPr>
              <w:t xml:space="preserve">, </w:t>
            </w:r>
            <w:proofErr w:type="spellStart"/>
            <w:r w:rsidRPr="008C4FED">
              <w:rPr>
                <w:rFonts w:ascii="Arial" w:eastAsia="Arial" w:hAnsi="Arial" w:cs="Arial"/>
                <w:color w:val="000000"/>
                <w:sz w:val="22"/>
                <w:szCs w:val="22"/>
                <w:lang w:val="es-US"/>
              </w:rPr>
              <w:t>Peru</w:t>
            </w:r>
            <w:proofErr w:type="spellEnd"/>
            <w:r w:rsidRPr="008C4FED">
              <w:rPr>
                <w:rFonts w:ascii="Arial" w:eastAsia="Arial" w:hAnsi="Arial" w:cs="Arial"/>
                <w:color w:val="000000"/>
                <w:sz w:val="22"/>
                <w:szCs w:val="22"/>
                <w:lang w:val="es-US"/>
              </w:rPr>
              <w:t xml:space="preserve">, </w:t>
            </w:r>
            <w:proofErr w:type="spellStart"/>
            <w:r w:rsidRPr="008C4FED">
              <w:rPr>
                <w:rFonts w:ascii="Arial" w:eastAsia="Arial" w:hAnsi="Arial" w:cs="Arial"/>
                <w:color w:val="000000"/>
                <w:sz w:val="22"/>
                <w:szCs w:val="22"/>
                <w:lang w:val="es-US"/>
              </w:rPr>
              <w:t>Brazil</w:t>
            </w:r>
            <w:proofErr w:type="spellEnd"/>
          </w:p>
        </w:tc>
        <w:tc>
          <w:tcPr>
            <w:tcW w:w="1620" w:type="dxa"/>
          </w:tcPr>
          <w:p w14:paraId="0000010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10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June to November, 2022</w:t>
            </w:r>
          </w:p>
        </w:tc>
        <w:tc>
          <w:tcPr>
            <w:tcW w:w="1710" w:type="dxa"/>
          </w:tcPr>
          <w:p w14:paraId="0000010B" w14:textId="6FD0BF0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0C" w14:textId="6569520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0D" w14:textId="21D8D66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0E" w14:textId="59E5D8B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27473267" w14:textId="77777777" w:rsidTr="00EB152D">
        <w:tc>
          <w:tcPr>
            <w:tcW w:w="1255" w:type="dxa"/>
          </w:tcPr>
          <w:p w14:paraId="0000010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Du (2022)</w:t>
            </w:r>
          </w:p>
        </w:tc>
        <w:tc>
          <w:tcPr>
            <w:tcW w:w="1445" w:type="dxa"/>
            <w:gridSpan w:val="2"/>
          </w:tcPr>
          <w:p w14:paraId="0000011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11" w14:textId="7A18723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r>
              <w:rPr>
                <w:rFonts w:ascii="Arial" w:eastAsia="Arial" w:hAnsi="Arial" w:cs="Arial"/>
                <w:color w:val="000000"/>
                <w:sz w:val="22"/>
                <w:szCs w:val="22"/>
              </w:rPr>
              <w:t>, France, Germany, Spain, England, Portugal</w:t>
            </w:r>
          </w:p>
        </w:tc>
        <w:tc>
          <w:tcPr>
            <w:tcW w:w="1620" w:type="dxa"/>
          </w:tcPr>
          <w:p w14:paraId="0000011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11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July, 2022</w:t>
            </w:r>
          </w:p>
        </w:tc>
        <w:tc>
          <w:tcPr>
            <w:tcW w:w="1710" w:type="dxa"/>
          </w:tcPr>
          <w:p w14:paraId="00000114" w14:textId="3AD7B70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15" w14:textId="7B9BEB2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16" w14:textId="69E357D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17" w14:textId="72B3418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16572BB" w14:textId="77777777" w:rsidTr="00EB152D">
        <w:tc>
          <w:tcPr>
            <w:tcW w:w="1255" w:type="dxa"/>
          </w:tcPr>
          <w:p w14:paraId="0000011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Endo (2022)</w:t>
            </w:r>
          </w:p>
        </w:tc>
        <w:tc>
          <w:tcPr>
            <w:tcW w:w="1445" w:type="dxa"/>
            <w:gridSpan w:val="2"/>
          </w:tcPr>
          <w:p w14:paraId="0000011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1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Global</w:t>
            </w:r>
          </w:p>
        </w:tc>
        <w:tc>
          <w:tcPr>
            <w:tcW w:w="1620" w:type="dxa"/>
          </w:tcPr>
          <w:p w14:paraId="0000011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11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Up to May 31, 2022</w:t>
            </w:r>
          </w:p>
        </w:tc>
        <w:tc>
          <w:tcPr>
            <w:tcW w:w="1710" w:type="dxa"/>
          </w:tcPr>
          <w:p w14:paraId="0000011D" w14:textId="38DAEFD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1E" w14:textId="3F8F0AB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1F" w14:textId="4B1F906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20" w14:textId="780DB8F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BEF5D8D" w14:textId="77777777" w:rsidTr="00EB152D">
        <w:tc>
          <w:tcPr>
            <w:tcW w:w="1255" w:type="dxa"/>
          </w:tcPr>
          <w:p w14:paraId="0000012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Eustaquio</w:t>
            </w:r>
            <w:proofErr w:type="spellEnd"/>
            <w:r>
              <w:rPr>
                <w:rFonts w:ascii="Arial" w:eastAsia="Arial" w:hAnsi="Arial" w:cs="Arial"/>
                <w:color w:val="000000"/>
                <w:sz w:val="22"/>
                <w:szCs w:val="22"/>
              </w:rPr>
              <w:t xml:space="preserve"> (2023)</w:t>
            </w:r>
          </w:p>
        </w:tc>
        <w:tc>
          <w:tcPr>
            <w:tcW w:w="1445" w:type="dxa"/>
            <w:gridSpan w:val="2"/>
          </w:tcPr>
          <w:p w14:paraId="0000012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Surveillance report </w:t>
            </w:r>
          </w:p>
        </w:tc>
        <w:tc>
          <w:tcPr>
            <w:tcW w:w="1440" w:type="dxa"/>
          </w:tcPr>
          <w:p w14:paraId="00000123" w14:textId="5E168B2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12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fatality rate</w:t>
            </w:r>
          </w:p>
        </w:tc>
        <w:tc>
          <w:tcPr>
            <w:tcW w:w="1350" w:type="dxa"/>
          </w:tcPr>
          <w:p w14:paraId="0000012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10, 2022, to May 17, 2023</w:t>
            </w:r>
          </w:p>
        </w:tc>
        <w:tc>
          <w:tcPr>
            <w:tcW w:w="1710" w:type="dxa"/>
          </w:tcPr>
          <w:p w14:paraId="00000126" w14:textId="5C602F0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2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2,909/29,984 (9.7%) were aged &gt;50 </w:t>
            </w:r>
          </w:p>
        </w:tc>
        <w:tc>
          <w:tcPr>
            <w:tcW w:w="1795" w:type="dxa"/>
          </w:tcPr>
          <w:p w14:paraId="0000012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men 28,475/29,984 (94.9)</w:t>
            </w:r>
          </w:p>
          <w:p w14:paraId="0000012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women 897/29,984 (2.9)</w:t>
            </w:r>
          </w:p>
          <w:p w14:paraId="0000012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men 55/29,984 (0.2)</w:t>
            </w:r>
          </w:p>
          <w:p w14:paraId="0000012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women 229/29,984 (0.8)</w:t>
            </w:r>
          </w:p>
          <w:p w14:paraId="0000012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-Other gender identity 236/29,984 (0.8)</w:t>
            </w:r>
          </w:p>
          <w:p w14:paraId="0000012D"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tc>
        <w:tc>
          <w:tcPr>
            <w:tcW w:w="1170" w:type="dxa"/>
          </w:tcPr>
          <w:p w14:paraId="0000012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4,798 (55.4) among 18–50 </w:t>
            </w:r>
            <w:proofErr w:type="spellStart"/>
            <w:r>
              <w:rPr>
                <w:rFonts w:ascii="Arial" w:eastAsia="Arial" w:hAnsi="Arial" w:cs="Arial"/>
                <w:color w:val="000000"/>
                <w:sz w:val="22"/>
                <w:szCs w:val="22"/>
              </w:rPr>
              <w:t>yrs</w:t>
            </w:r>
            <w:proofErr w:type="spellEnd"/>
          </w:p>
          <w:p w14:paraId="0000012F"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13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552 (66.2) among &gt;50 </w:t>
            </w:r>
            <w:proofErr w:type="spellStart"/>
            <w:r>
              <w:rPr>
                <w:rFonts w:ascii="Arial" w:eastAsia="Arial" w:hAnsi="Arial" w:cs="Arial"/>
                <w:color w:val="000000"/>
                <w:sz w:val="22"/>
                <w:szCs w:val="22"/>
              </w:rPr>
              <w:t>yrs</w:t>
            </w:r>
            <w:proofErr w:type="spellEnd"/>
          </w:p>
        </w:tc>
      </w:tr>
      <w:tr w:rsidR="00986E99" w14:paraId="08E4E08A" w14:textId="77777777" w:rsidTr="00EB152D">
        <w:tc>
          <w:tcPr>
            <w:tcW w:w="1255" w:type="dxa"/>
          </w:tcPr>
          <w:p w14:paraId="0000013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Gao (2023)</w:t>
            </w:r>
          </w:p>
        </w:tc>
        <w:tc>
          <w:tcPr>
            <w:tcW w:w="1445" w:type="dxa"/>
            <w:gridSpan w:val="2"/>
          </w:tcPr>
          <w:p w14:paraId="0000013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3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Global</w:t>
            </w:r>
          </w:p>
        </w:tc>
        <w:tc>
          <w:tcPr>
            <w:tcW w:w="1620" w:type="dxa"/>
          </w:tcPr>
          <w:p w14:paraId="0000013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13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January to August,2022</w:t>
            </w:r>
          </w:p>
        </w:tc>
        <w:tc>
          <w:tcPr>
            <w:tcW w:w="1710" w:type="dxa"/>
          </w:tcPr>
          <w:p w14:paraId="00000136" w14:textId="6ABD8F8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37" w14:textId="422105A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38" w14:textId="2A0070D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39" w14:textId="5272B86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4F86BA57" w14:textId="77777777" w:rsidTr="00EB152D">
        <w:tc>
          <w:tcPr>
            <w:tcW w:w="1255" w:type="dxa"/>
          </w:tcPr>
          <w:p w14:paraId="0000013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Garcia-Garcia (2023)</w:t>
            </w:r>
          </w:p>
        </w:tc>
        <w:tc>
          <w:tcPr>
            <w:tcW w:w="1445" w:type="dxa"/>
            <w:gridSpan w:val="2"/>
          </w:tcPr>
          <w:p w14:paraId="0000013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Mathematical model </w:t>
            </w:r>
          </w:p>
        </w:tc>
        <w:tc>
          <w:tcPr>
            <w:tcW w:w="1440" w:type="dxa"/>
          </w:tcPr>
          <w:p w14:paraId="0000013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13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w:t>
            </w:r>
          </w:p>
          <w:p w14:paraId="0000013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number</w:t>
            </w:r>
          </w:p>
        </w:tc>
        <w:tc>
          <w:tcPr>
            <w:tcW w:w="1350" w:type="dxa"/>
          </w:tcPr>
          <w:p w14:paraId="0000013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April to August 2022</w:t>
            </w:r>
          </w:p>
        </w:tc>
        <w:tc>
          <w:tcPr>
            <w:tcW w:w="1710" w:type="dxa"/>
          </w:tcPr>
          <w:p w14:paraId="00000140" w14:textId="2B9F6FE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41" w14:textId="2F75D97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42" w14:textId="1F56A72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43" w14:textId="497754F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EA77BE3" w14:textId="77777777" w:rsidTr="00EB152D">
        <w:tc>
          <w:tcPr>
            <w:tcW w:w="1255" w:type="dxa"/>
          </w:tcPr>
          <w:p w14:paraId="0000014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Gaspari</w:t>
            </w:r>
            <w:proofErr w:type="spellEnd"/>
            <w:r>
              <w:rPr>
                <w:rFonts w:ascii="Arial" w:eastAsia="Arial" w:hAnsi="Arial" w:cs="Arial"/>
                <w:color w:val="000000"/>
                <w:sz w:val="22"/>
                <w:szCs w:val="22"/>
              </w:rPr>
              <w:t xml:space="preserve"> (2022)</w:t>
            </w:r>
          </w:p>
        </w:tc>
        <w:tc>
          <w:tcPr>
            <w:tcW w:w="1445" w:type="dxa"/>
            <w:gridSpan w:val="2"/>
          </w:tcPr>
          <w:p w14:paraId="0000014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Case series </w:t>
            </w:r>
          </w:p>
        </w:tc>
        <w:tc>
          <w:tcPr>
            <w:tcW w:w="1440" w:type="dxa"/>
          </w:tcPr>
          <w:p w14:paraId="0000014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Italy</w:t>
            </w:r>
          </w:p>
        </w:tc>
        <w:tc>
          <w:tcPr>
            <w:tcW w:w="1620" w:type="dxa"/>
          </w:tcPr>
          <w:p w14:paraId="0000014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4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June 20 to August 10, 2022</w:t>
            </w:r>
          </w:p>
        </w:tc>
        <w:tc>
          <w:tcPr>
            <w:tcW w:w="1710" w:type="dxa"/>
          </w:tcPr>
          <w:p w14:paraId="0000014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Male </w:t>
            </w:r>
            <w:r>
              <w:rPr>
                <w:rFonts w:ascii="Roboto" w:eastAsia="Roboto" w:hAnsi="Roboto" w:cs="Roboto"/>
                <w:color w:val="000000"/>
                <w:sz w:val="22"/>
                <w:szCs w:val="22"/>
                <w:highlight w:val="white"/>
              </w:rPr>
              <w:t>30/30 (100)</w:t>
            </w:r>
          </w:p>
        </w:tc>
        <w:tc>
          <w:tcPr>
            <w:tcW w:w="1440" w:type="dxa"/>
          </w:tcPr>
          <w:p w14:paraId="0000014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Mean 37.5 (Range 21-65)</w:t>
            </w:r>
          </w:p>
        </w:tc>
        <w:tc>
          <w:tcPr>
            <w:tcW w:w="1795" w:type="dxa"/>
          </w:tcPr>
          <w:p w14:paraId="0000014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Roboto" w:eastAsia="Roboto" w:hAnsi="Roboto" w:cs="Roboto"/>
                <w:color w:val="000000"/>
                <w:sz w:val="22"/>
                <w:szCs w:val="22"/>
                <w:highlight w:val="white"/>
              </w:rPr>
              <w:t xml:space="preserve">30/30 (100) </w:t>
            </w:r>
            <w:r>
              <w:rPr>
                <w:rFonts w:ascii="Arial" w:eastAsia="Arial" w:hAnsi="Arial" w:cs="Arial"/>
                <w:color w:val="000000"/>
                <w:sz w:val="22"/>
                <w:szCs w:val="22"/>
              </w:rPr>
              <w:t>men identified as GBMSM*</w:t>
            </w:r>
          </w:p>
        </w:tc>
        <w:tc>
          <w:tcPr>
            <w:tcW w:w="1170" w:type="dxa"/>
          </w:tcPr>
          <w:p w14:paraId="0000014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12/30 (40) </w:t>
            </w:r>
          </w:p>
        </w:tc>
      </w:tr>
      <w:tr w:rsidR="00986E99" w14:paraId="7A489CF6" w14:textId="77777777" w:rsidTr="00EB152D">
        <w:tc>
          <w:tcPr>
            <w:tcW w:w="1255" w:type="dxa"/>
          </w:tcPr>
          <w:p w14:paraId="0000014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Gomez-</w:t>
            </w:r>
            <w:proofErr w:type="spellStart"/>
            <w:r>
              <w:rPr>
                <w:rFonts w:ascii="Arial" w:eastAsia="Arial" w:hAnsi="Arial" w:cs="Arial"/>
                <w:color w:val="000000"/>
                <w:sz w:val="22"/>
                <w:szCs w:val="22"/>
              </w:rPr>
              <w:t>Garberi</w:t>
            </w:r>
            <w:proofErr w:type="spellEnd"/>
            <w:r>
              <w:rPr>
                <w:rFonts w:ascii="Arial" w:eastAsia="Arial" w:hAnsi="Arial" w:cs="Arial"/>
                <w:color w:val="000000"/>
                <w:sz w:val="22"/>
                <w:szCs w:val="22"/>
              </w:rPr>
              <w:t xml:space="preserve"> (2022)</w:t>
            </w:r>
          </w:p>
        </w:tc>
        <w:tc>
          <w:tcPr>
            <w:tcW w:w="1445" w:type="dxa"/>
            <w:gridSpan w:val="2"/>
          </w:tcPr>
          <w:p w14:paraId="0000014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4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15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5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May to August 2022 </w:t>
            </w:r>
          </w:p>
        </w:tc>
        <w:tc>
          <w:tcPr>
            <w:tcW w:w="1710" w:type="dxa"/>
          </w:tcPr>
          <w:p w14:paraId="0000015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14/14 (100)</w:t>
            </w:r>
          </w:p>
        </w:tc>
        <w:tc>
          <w:tcPr>
            <w:tcW w:w="1440" w:type="dxa"/>
          </w:tcPr>
          <w:p w14:paraId="0000015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42 (Range 20-56)</w:t>
            </w:r>
          </w:p>
        </w:tc>
        <w:tc>
          <w:tcPr>
            <w:tcW w:w="1795" w:type="dxa"/>
          </w:tcPr>
          <w:p w14:paraId="0000015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Roboto" w:eastAsia="Roboto" w:hAnsi="Roboto" w:cs="Roboto"/>
                <w:color w:val="000000"/>
                <w:sz w:val="22"/>
                <w:szCs w:val="22"/>
                <w:highlight w:val="white"/>
              </w:rPr>
              <w:t>10/14 (71) men identified as GBMSM*</w:t>
            </w:r>
          </w:p>
        </w:tc>
        <w:tc>
          <w:tcPr>
            <w:tcW w:w="1170" w:type="dxa"/>
          </w:tcPr>
          <w:p w14:paraId="0000015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8/14 (57) </w:t>
            </w:r>
          </w:p>
        </w:tc>
      </w:tr>
      <w:tr w:rsidR="00986E99" w14:paraId="4EBA7FFA" w14:textId="77777777" w:rsidTr="00EB152D">
        <w:tc>
          <w:tcPr>
            <w:tcW w:w="1255" w:type="dxa"/>
          </w:tcPr>
          <w:p w14:paraId="0000015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Guo (2022)</w:t>
            </w:r>
          </w:p>
        </w:tc>
        <w:tc>
          <w:tcPr>
            <w:tcW w:w="1445" w:type="dxa"/>
            <w:gridSpan w:val="2"/>
          </w:tcPr>
          <w:p w14:paraId="0000015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5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Global</w:t>
            </w:r>
          </w:p>
        </w:tc>
        <w:tc>
          <w:tcPr>
            <w:tcW w:w="1620" w:type="dxa"/>
          </w:tcPr>
          <w:p w14:paraId="0000015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Serial interval, basic reproduction number</w:t>
            </w:r>
          </w:p>
        </w:tc>
        <w:tc>
          <w:tcPr>
            <w:tcW w:w="1350" w:type="dxa"/>
          </w:tcPr>
          <w:p w14:paraId="0000015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January to August, 2022</w:t>
            </w:r>
          </w:p>
        </w:tc>
        <w:tc>
          <w:tcPr>
            <w:tcW w:w="1710" w:type="dxa"/>
          </w:tcPr>
          <w:p w14:paraId="0000015B" w14:textId="2151461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5C" w14:textId="6A88522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5D" w14:textId="4D1D091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5E" w14:textId="1898548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63CC8856" w14:textId="77777777" w:rsidTr="00EB152D">
        <w:tc>
          <w:tcPr>
            <w:tcW w:w="1255" w:type="dxa"/>
          </w:tcPr>
          <w:p w14:paraId="0000015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Guzzetta</w:t>
            </w:r>
            <w:proofErr w:type="spellEnd"/>
            <w:r>
              <w:rPr>
                <w:rFonts w:ascii="Arial" w:eastAsia="Arial" w:hAnsi="Arial" w:cs="Arial"/>
                <w:color w:val="000000"/>
                <w:sz w:val="22"/>
                <w:szCs w:val="22"/>
              </w:rPr>
              <w:t xml:space="preserve"> (2022)</w:t>
            </w:r>
          </w:p>
        </w:tc>
        <w:tc>
          <w:tcPr>
            <w:tcW w:w="1445" w:type="dxa"/>
            <w:gridSpan w:val="2"/>
          </w:tcPr>
          <w:p w14:paraId="0000016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6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Italy</w:t>
            </w:r>
          </w:p>
        </w:tc>
        <w:tc>
          <w:tcPr>
            <w:tcW w:w="1620" w:type="dxa"/>
          </w:tcPr>
          <w:p w14:paraId="00000162" w14:textId="77777777" w:rsidR="00986E99" w:rsidRDefault="00000000">
            <w:pPr>
              <w:tabs>
                <w:tab w:val="left" w:pos="585"/>
              </w:tabs>
              <w:rPr>
                <w:rFonts w:ascii="Arial" w:eastAsia="Arial" w:hAnsi="Arial" w:cs="Arial"/>
                <w:color w:val="000000"/>
                <w:sz w:val="22"/>
                <w:szCs w:val="22"/>
              </w:rPr>
            </w:pPr>
            <w:r>
              <w:rPr>
                <w:rFonts w:ascii="Arial" w:eastAsia="Arial" w:hAnsi="Arial" w:cs="Arial"/>
                <w:color w:val="000000"/>
                <w:sz w:val="22"/>
                <w:szCs w:val="22"/>
              </w:rPr>
              <w:t>Incubation period, generation time, and basic reproduction number</w:t>
            </w:r>
          </w:p>
        </w:tc>
        <w:tc>
          <w:tcPr>
            <w:tcW w:w="1350" w:type="dxa"/>
          </w:tcPr>
          <w:p w14:paraId="0000016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June, 2022</w:t>
            </w:r>
          </w:p>
        </w:tc>
        <w:tc>
          <w:tcPr>
            <w:tcW w:w="1710" w:type="dxa"/>
          </w:tcPr>
          <w:p w14:paraId="0000016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(2/255,0.8)</w:t>
            </w:r>
          </w:p>
          <w:p w14:paraId="0000016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(253/255,</w:t>
            </w:r>
          </w:p>
          <w:p w14:paraId="0000016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99.2)</w:t>
            </w:r>
          </w:p>
        </w:tc>
        <w:tc>
          <w:tcPr>
            <w:tcW w:w="1440" w:type="dxa"/>
          </w:tcPr>
          <w:p w14:paraId="0000016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37 (range 20–71)</w:t>
            </w:r>
          </w:p>
        </w:tc>
        <w:tc>
          <w:tcPr>
            <w:tcW w:w="1795" w:type="dxa"/>
          </w:tcPr>
          <w:p w14:paraId="00000168" w14:textId="3FAA467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190/200 (95) </w:t>
            </w:r>
            <w:r>
              <w:rPr>
                <w:rFonts w:ascii="Roboto" w:eastAsia="Roboto" w:hAnsi="Roboto" w:cs="Roboto"/>
                <w:color w:val="000000"/>
                <w:sz w:val="22"/>
                <w:szCs w:val="22"/>
                <w:highlight w:val="white"/>
              </w:rPr>
              <w:t>men identified as GBMSM</w:t>
            </w:r>
          </w:p>
        </w:tc>
        <w:tc>
          <w:tcPr>
            <w:tcW w:w="1170" w:type="dxa"/>
          </w:tcPr>
          <w:p w14:paraId="00000169" w14:textId="57A2038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38974860" w14:textId="77777777" w:rsidTr="00EB152D">
        <w:tc>
          <w:tcPr>
            <w:tcW w:w="1255" w:type="dxa"/>
          </w:tcPr>
          <w:p w14:paraId="0000016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Kroger (2023)</w:t>
            </w:r>
          </w:p>
        </w:tc>
        <w:tc>
          <w:tcPr>
            <w:tcW w:w="1445" w:type="dxa"/>
            <w:gridSpan w:val="2"/>
          </w:tcPr>
          <w:p w14:paraId="0000016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6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Germany</w:t>
            </w:r>
          </w:p>
        </w:tc>
        <w:tc>
          <w:tcPr>
            <w:tcW w:w="1620" w:type="dxa"/>
          </w:tcPr>
          <w:p w14:paraId="0000016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6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22 to October 30, 2022</w:t>
            </w:r>
          </w:p>
        </w:tc>
        <w:tc>
          <w:tcPr>
            <w:tcW w:w="1710" w:type="dxa"/>
          </w:tcPr>
          <w:p w14:paraId="0000016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(1/368,0.3)</w:t>
            </w:r>
          </w:p>
          <w:p w14:paraId="0000017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(367/368,</w:t>
            </w:r>
          </w:p>
          <w:p w14:paraId="0000017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99.7)</w:t>
            </w:r>
          </w:p>
        </w:tc>
        <w:tc>
          <w:tcPr>
            <w:tcW w:w="1440" w:type="dxa"/>
          </w:tcPr>
          <w:p w14:paraId="0000017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41 (range 12-80)</w:t>
            </w:r>
          </w:p>
        </w:tc>
        <w:tc>
          <w:tcPr>
            <w:tcW w:w="1795" w:type="dxa"/>
          </w:tcPr>
          <w:p w14:paraId="0000017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247(67) </w:t>
            </w:r>
            <w:r>
              <w:rPr>
                <w:rFonts w:ascii="Roboto" w:eastAsia="Roboto" w:hAnsi="Roboto" w:cs="Roboto"/>
                <w:color w:val="000000"/>
                <w:sz w:val="22"/>
                <w:szCs w:val="22"/>
                <w:highlight w:val="white"/>
              </w:rPr>
              <w:t>men identified as GBMSM*</w:t>
            </w:r>
          </w:p>
        </w:tc>
        <w:tc>
          <w:tcPr>
            <w:tcW w:w="1170" w:type="dxa"/>
          </w:tcPr>
          <w:p w14:paraId="0000017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143/368 (39) </w:t>
            </w:r>
          </w:p>
        </w:tc>
      </w:tr>
      <w:tr w:rsidR="00986E99" w14:paraId="1EC04B64" w14:textId="77777777" w:rsidTr="00EB152D">
        <w:tc>
          <w:tcPr>
            <w:tcW w:w="1255" w:type="dxa"/>
          </w:tcPr>
          <w:p w14:paraId="0000017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Kwok (2022)</w:t>
            </w:r>
          </w:p>
        </w:tc>
        <w:tc>
          <w:tcPr>
            <w:tcW w:w="1445" w:type="dxa"/>
            <w:gridSpan w:val="2"/>
          </w:tcPr>
          <w:p w14:paraId="0000017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7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England, Portugal, and Spain</w:t>
            </w:r>
          </w:p>
        </w:tc>
        <w:tc>
          <w:tcPr>
            <w:tcW w:w="1620" w:type="dxa"/>
          </w:tcPr>
          <w:p w14:paraId="0000017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17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18 to June 18, 2022</w:t>
            </w:r>
          </w:p>
        </w:tc>
        <w:tc>
          <w:tcPr>
            <w:tcW w:w="1710" w:type="dxa"/>
          </w:tcPr>
          <w:p w14:paraId="0000017A" w14:textId="06A06B7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7B" w14:textId="5A43C5E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7C" w14:textId="6CC5D10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7D" w14:textId="7D4B2A4D"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218FDDD" w14:textId="77777777" w:rsidTr="00EB152D">
        <w:tc>
          <w:tcPr>
            <w:tcW w:w="1255" w:type="dxa"/>
          </w:tcPr>
          <w:p w14:paraId="0000017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Liao (2023)</w:t>
            </w:r>
          </w:p>
        </w:tc>
        <w:tc>
          <w:tcPr>
            <w:tcW w:w="1445" w:type="dxa"/>
            <w:gridSpan w:val="2"/>
          </w:tcPr>
          <w:p w14:paraId="0000017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80" w14:textId="199C0FC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r>
              <w:rPr>
                <w:rFonts w:ascii="Arial" w:eastAsia="Arial" w:hAnsi="Arial" w:cs="Arial"/>
                <w:color w:val="000000"/>
                <w:sz w:val="22"/>
                <w:szCs w:val="22"/>
              </w:rPr>
              <w:t xml:space="preserve">, Brazil, </w:t>
            </w:r>
            <w:r w:rsidR="00EB152D">
              <w:rPr>
                <w:rFonts w:ascii="Arial" w:eastAsia="Arial" w:hAnsi="Arial" w:cs="Arial"/>
                <w:color w:val="000000"/>
                <w:sz w:val="22"/>
                <w:szCs w:val="22"/>
              </w:rPr>
              <w:t>UK</w:t>
            </w:r>
            <w:r>
              <w:rPr>
                <w:rFonts w:ascii="Arial" w:eastAsia="Arial" w:hAnsi="Arial" w:cs="Arial"/>
                <w:color w:val="000000"/>
                <w:sz w:val="22"/>
                <w:szCs w:val="22"/>
              </w:rPr>
              <w:t>,</w:t>
            </w:r>
            <w:r>
              <w:rPr>
                <w:rFonts w:ascii="Arial" w:eastAsia="Arial" w:hAnsi="Arial" w:cs="Arial"/>
                <w:b/>
                <w:color w:val="000000"/>
                <w:sz w:val="22"/>
                <w:szCs w:val="22"/>
              </w:rPr>
              <w:t xml:space="preserve"> </w:t>
            </w:r>
            <w:r>
              <w:rPr>
                <w:rFonts w:ascii="Arial" w:eastAsia="Arial" w:hAnsi="Arial" w:cs="Arial"/>
                <w:color w:val="000000"/>
                <w:sz w:val="22"/>
                <w:szCs w:val="22"/>
              </w:rPr>
              <w:t>D</w:t>
            </w:r>
            <w:r w:rsidR="00EB152D">
              <w:rPr>
                <w:rFonts w:ascii="Arial" w:eastAsia="Arial" w:hAnsi="Arial" w:cs="Arial"/>
                <w:color w:val="000000"/>
                <w:sz w:val="22"/>
                <w:szCs w:val="22"/>
              </w:rPr>
              <w:t>RC</w:t>
            </w:r>
            <w:r>
              <w:rPr>
                <w:rFonts w:ascii="Arial" w:eastAsia="Arial" w:hAnsi="Arial" w:cs="Arial"/>
                <w:color w:val="000000"/>
                <w:sz w:val="22"/>
                <w:szCs w:val="22"/>
              </w:rPr>
              <w:t xml:space="preserve"> </w:t>
            </w:r>
          </w:p>
        </w:tc>
        <w:tc>
          <w:tcPr>
            <w:tcW w:w="1620" w:type="dxa"/>
          </w:tcPr>
          <w:p w14:paraId="0000018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18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September, 2022</w:t>
            </w:r>
          </w:p>
        </w:tc>
        <w:tc>
          <w:tcPr>
            <w:tcW w:w="1710" w:type="dxa"/>
          </w:tcPr>
          <w:p w14:paraId="00000183" w14:textId="25E14DD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84" w14:textId="4DE8AC7D"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85" w14:textId="43A179A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86" w14:textId="4CB61E2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23CFEC84" w14:textId="77777777" w:rsidTr="00EB152D">
        <w:tc>
          <w:tcPr>
            <w:tcW w:w="1255" w:type="dxa"/>
          </w:tcPr>
          <w:p w14:paraId="0000018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Roboto" w:eastAsia="Roboto" w:hAnsi="Roboto" w:cs="Roboto"/>
                <w:color w:val="000000"/>
                <w:sz w:val="22"/>
                <w:szCs w:val="22"/>
                <w:highlight w:val="white"/>
              </w:rPr>
              <w:t>Madewell (2023)</w:t>
            </w:r>
          </w:p>
        </w:tc>
        <w:tc>
          <w:tcPr>
            <w:tcW w:w="1445" w:type="dxa"/>
            <w:gridSpan w:val="2"/>
          </w:tcPr>
          <w:p w14:paraId="0000018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89" w14:textId="0D6B93BD"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18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 serial interval</w:t>
            </w:r>
          </w:p>
        </w:tc>
        <w:tc>
          <w:tcPr>
            <w:tcW w:w="1350" w:type="dxa"/>
          </w:tcPr>
          <w:p w14:paraId="0000018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August, 2022</w:t>
            </w:r>
          </w:p>
        </w:tc>
        <w:tc>
          <w:tcPr>
            <w:tcW w:w="1710" w:type="dxa"/>
          </w:tcPr>
          <w:p w14:paraId="0000018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(5/112,5)</w:t>
            </w:r>
          </w:p>
          <w:p w14:paraId="0000018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(106/112,</w:t>
            </w:r>
          </w:p>
          <w:p w14:paraId="0000018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95)</w:t>
            </w:r>
          </w:p>
        </w:tc>
        <w:tc>
          <w:tcPr>
            <w:tcW w:w="1440" w:type="dxa"/>
          </w:tcPr>
          <w:p w14:paraId="0000018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35 (Range 1-76)</w:t>
            </w:r>
          </w:p>
        </w:tc>
        <w:tc>
          <w:tcPr>
            <w:tcW w:w="1795" w:type="dxa"/>
          </w:tcPr>
          <w:p w14:paraId="00000190" w14:textId="0DA425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91" w14:textId="236DA04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AB146A3" w14:textId="77777777" w:rsidTr="00EB152D">
        <w:tc>
          <w:tcPr>
            <w:tcW w:w="1255" w:type="dxa"/>
          </w:tcPr>
          <w:p w14:paraId="00000192" w14:textId="77777777" w:rsidR="00986E99" w:rsidRDefault="00000000">
            <w:pPr>
              <w:pBdr>
                <w:top w:val="nil"/>
                <w:left w:val="nil"/>
                <w:bottom w:val="nil"/>
                <w:right w:val="nil"/>
                <w:between w:val="nil"/>
              </w:pBdr>
              <w:spacing w:line="276" w:lineRule="auto"/>
              <w:rPr>
                <w:rFonts w:ascii="Roboto" w:eastAsia="Roboto" w:hAnsi="Roboto" w:cs="Roboto"/>
                <w:color w:val="000000"/>
                <w:sz w:val="22"/>
                <w:szCs w:val="22"/>
                <w:highlight w:val="white"/>
              </w:rPr>
            </w:pPr>
            <w:r>
              <w:rPr>
                <w:rFonts w:ascii="Roboto" w:eastAsia="Roboto" w:hAnsi="Roboto" w:cs="Roboto"/>
                <w:color w:val="000000"/>
                <w:sz w:val="22"/>
                <w:szCs w:val="22"/>
                <w:highlight w:val="white"/>
              </w:rPr>
              <w:t>McFarland (2023)</w:t>
            </w:r>
          </w:p>
        </w:tc>
        <w:tc>
          <w:tcPr>
            <w:tcW w:w="1445" w:type="dxa"/>
            <w:gridSpan w:val="2"/>
          </w:tcPr>
          <w:p w14:paraId="0000019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9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Germany</w:t>
            </w:r>
          </w:p>
        </w:tc>
        <w:tc>
          <w:tcPr>
            <w:tcW w:w="1620" w:type="dxa"/>
          </w:tcPr>
          <w:p w14:paraId="0000019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9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June 2022</w:t>
            </w:r>
          </w:p>
        </w:tc>
        <w:tc>
          <w:tcPr>
            <w:tcW w:w="1710" w:type="dxa"/>
          </w:tcPr>
          <w:p w14:paraId="00000197" w14:textId="37DD628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98" w14:textId="72A0C14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99" w14:textId="6726CD8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9A" w14:textId="21CD6F4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7DEFCE60" w14:textId="77777777" w:rsidTr="00EB152D">
        <w:tc>
          <w:tcPr>
            <w:tcW w:w="1255" w:type="dxa"/>
          </w:tcPr>
          <w:p w14:paraId="0000019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lastRenderedPageBreak/>
              <w:t>Mailhe</w:t>
            </w:r>
            <w:proofErr w:type="spellEnd"/>
            <w:r>
              <w:rPr>
                <w:rFonts w:ascii="Arial" w:eastAsia="Arial" w:hAnsi="Arial" w:cs="Arial"/>
                <w:color w:val="000000"/>
                <w:sz w:val="22"/>
                <w:szCs w:val="22"/>
              </w:rPr>
              <w:t xml:space="preserve"> (2023)</w:t>
            </w:r>
          </w:p>
        </w:tc>
        <w:tc>
          <w:tcPr>
            <w:tcW w:w="1445" w:type="dxa"/>
            <w:gridSpan w:val="2"/>
          </w:tcPr>
          <w:p w14:paraId="0000019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9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France</w:t>
            </w:r>
          </w:p>
        </w:tc>
        <w:tc>
          <w:tcPr>
            <w:tcW w:w="1620" w:type="dxa"/>
          </w:tcPr>
          <w:p w14:paraId="0000019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9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July, 2022</w:t>
            </w:r>
          </w:p>
        </w:tc>
        <w:tc>
          <w:tcPr>
            <w:tcW w:w="1710" w:type="dxa"/>
          </w:tcPr>
          <w:p w14:paraId="000001A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(1/263, 0.3)</w:t>
            </w:r>
          </w:p>
          <w:p w14:paraId="000001A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(262/263, 99.7)</w:t>
            </w:r>
          </w:p>
        </w:tc>
        <w:tc>
          <w:tcPr>
            <w:tcW w:w="1440" w:type="dxa"/>
          </w:tcPr>
          <w:p w14:paraId="000001A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35 (Range 30-41)</w:t>
            </w:r>
          </w:p>
        </w:tc>
        <w:tc>
          <w:tcPr>
            <w:tcW w:w="1795" w:type="dxa"/>
          </w:tcPr>
          <w:p w14:paraId="000001A3" w14:textId="56A8299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Roboto" w:eastAsia="Roboto" w:hAnsi="Roboto" w:cs="Roboto"/>
                <w:color w:val="000000"/>
                <w:sz w:val="22"/>
                <w:szCs w:val="22"/>
                <w:highlight w:val="white"/>
              </w:rPr>
              <w:t>245/262 (93.5) men identified as GBMSM</w:t>
            </w:r>
          </w:p>
        </w:tc>
        <w:tc>
          <w:tcPr>
            <w:tcW w:w="1170" w:type="dxa"/>
          </w:tcPr>
          <w:p w14:paraId="000001A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73/256 (29) </w:t>
            </w:r>
          </w:p>
        </w:tc>
      </w:tr>
      <w:tr w:rsidR="00986E99" w14:paraId="73CD401E" w14:textId="77777777" w:rsidTr="00EB152D">
        <w:tc>
          <w:tcPr>
            <w:tcW w:w="1255" w:type="dxa"/>
          </w:tcPr>
          <w:p w14:paraId="000001A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Maldonado (2023)</w:t>
            </w:r>
          </w:p>
        </w:tc>
        <w:tc>
          <w:tcPr>
            <w:tcW w:w="1445" w:type="dxa"/>
            <w:gridSpan w:val="2"/>
          </w:tcPr>
          <w:p w14:paraId="000001A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A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Peru</w:t>
            </w:r>
          </w:p>
        </w:tc>
        <w:tc>
          <w:tcPr>
            <w:tcW w:w="1620" w:type="dxa"/>
          </w:tcPr>
          <w:p w14:paraId="000001A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A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July 1 to September 3, 2022.</w:t>
            </w:r>
          </w:p>
        </w:tc>
        <w:tc>
          <w:tcPr>
            <w:tcW w:w="1710" w:type="dxa"/>
          </w:tcPr>
          <w:p w14:paraId="000001A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(3/205, 1.5)</w:t>
            </w:r>
          </w:p>
          <w:p w14:paraId="000001A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(202/205, 98.5)</w:t>
            </w:r>
          </w:p>
        </w:tc>
        <w:tc>
          <w:tcPr>
            <w:tcW w:w="1440" w:type="dxa"/>
          </w:tcPr>
          <w:p w14:paraId="000001A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32 (Range 28-38)</w:t>
            </w:r>
          </w:p>
        </w:tc>
        <w:tc>
          <w:tcPr>
            <w:tcW w:w="1795" w:type="dxa"/>
          </w:tcPr>
          <w:p w14:paraId="000001AD" w14:textId="0C501C0A" w:rsidR="00986E99" w:rsidRDefault="00000000">
            <w:pPr>
              <w:pBdr>
                <w:top w:val="nil"/>
                <w:left w:val="nil"/>
                <w:bottom w:val="nil"/>
                <w:right w:val="nil"/>
                <w:between w:val="nil"/>
              </w:pBdr>
              <w:spacing w:line="276" w:lineRule="auto"/>
              <w:rPr>
                <w:rFonts w:ascii="Arial" w:eastAsia="Arial" w:hAnsi="Arial" w:cs="Arial"/>
                <w:b/>
                <w:color w:val="000000"/>
                <w:sz w:val="22"/>
                <w:szCs w:val="22"/>
              </w:rPr>
            </w:pPr>
            <w:r>
              <w:rPr>
                <w:rFonts w:ascii="Arial" w:eastAsia="Arial" w:hAnsi="Arial" w:cs="Arial"/>
                <w:color w:val="000000"/>
                <w:sz w:val="22"/>
                <w:szCs w:val="22"/>
              </w:rPr>
              <w:t xml:space="preserve">192/205 (94) </w:t>
            </w:r>
            <w:r>
              <w:rPr>
                <w:rFonts w:ascii="Roboto" w:eastAsia="Roboto" w:hAnsi="Roboto" w:cs="Roboto"/>
                <w:color w:val="000000"/>
                <w:sz w:val="22"/>
                <w:szCs w:val="22"/>
                <w:highlight w:val="white"/>
              </w:rPr>
              <w:t>men identified as GBMSM</w:t>
            </w:r>
            <w:r>
              <w:rPr>
                <w:rFonts w:ascii="Arial" w:eastAsia="Arial" w:hAnsi="Arial" w:cs="Arial"/>
                <w:color w:val="000000"/>
                <w:sz w:val="22"/>
                <w:szCs w:val="22"/>
              </w:rPr>
              <w:t xml:space="preserve"> </w:t>
            </w:r>
          </w:p>
        </w:tc>
        <w:tc>
          <w:tcPr>
            <w:tcW w:w="1170" w:type="dxa"/>
          </w:tcPr>
          <w:p w14:paraId="000001A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136/205 (66)</w:t>
            </w:r>
          </w:p>
        </w:tc>
      </w:tr>
      <w:tr w:rsidR="00986E99" w14:paraId="2421B9DC" w14:textId="77777777" w:rsidTr="00EB152D">
        <w:tc>
          <w:tcPr>
            <w:tcW w:w="1255" w:type="dxa"/>
          </w:tcPr>
          <w:p w14:paraId="000001A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Miura (2022) </w:t>
            </w:r>
          </w:p>
        </w:tc>
        <w:tc>
          <w:tcPr>
            <w:tcW w:w="1445" w:type="dxa"/>
            <w:gridSpan w:val="2"/>
          </w:tcPr>
          <w:p w14:paraId="000001B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B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Netherlands</w:t>
            </w:r>
          </w:p>
        </w:tc>
        <w:tc>
          <w:tcPr>
            <w:tcW w:w="1620" w:type="dxa"/>
          </w:tcPr>
          <w:p w14:paraId="000001B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B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Up to May, 2022</w:t>
            </w:r>
          </w:p>
        </w:tc>
        <w:tc>
          <w:tcPr>
            <w:tcW w:w="1710" w:type="dxa"/>
          </w:tcPr>
          <w:p w14:paraId="000001B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18 pairs (100)</w:t>
            </w:r>
          </w:p>
        </w:tc>
        <w:tc>
          <w:tcPr>
            <w:tcW w:w="1440" w:type="dxa"/>
          </w:tcPr>
          <w:p w14:paraId="000001B5" w14:textId="190A4DA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B6" w14:textId="1F50BC6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B7" w14:textId="29917ED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3CE3E33F" w14:textId="77777777" w:rsidTr="00EB152D">
        <w:tc>
          <w:tcPr>
            <w:tcW w:w="1255" w:type="dxa"/>
          </w:tcPr>
          <w:p w14:paraId="000001B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Miura (2023)</w:t>
            </w:r>
          </w:p>
        </w:tc>
        <w:tc>
          <w:tcPr>
            <w:tcW w:w="1445" w:type="dxa"/>
            <w:gridSpan w:val="2"/>
          </w:tcPr>
          <w:p w14:paraId="000001B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B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Netherlands</w:t>
            </w:r>
          </w:p>
        </w:tc>
        <w:tc>
          <w:tcPr>
            <w:tcW w:w="1620" w:type="dxa"/>
          </w:tcPr>
          <w:p w14:paraId="000001B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 serial interval, basic reproduction number</w:t>
            </w:r>
          </w:p>
        </w:tc>
        <w:tc>
          <w:tcPr>
            <w:tcW w:w="1350" w:type="dxa"/>
          </w:tcPr>
          <w:p w14:paraId="000001B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September, 2022</w:t>
            </w:r>
          </w:p>
        </w:tc>
        <w:tc>
          <w:tcPr>
            <w:tcW w:w="1710" w:type="dxa"/>
          </w:tcPr>
          <w:p w14:paraId="000001B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109 pairs (100)</w:t>
            </w:r>
          </w:p>
        </w:tc>
        <w:tc>
          <w:tcPr>
            <w:tcW w:w="1440" w:type="dxa"/>
          </w:tcPr>
          <w:p w14:paraId="000001BE" w14:textId="6CC5C31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BF" w14:textId="78E424A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109 pairs (100) </w:t>
            </w:r>
            <w:r>
              <w:rPr>
                <w:rFonts w:ascii="Roboto" w:eastAsia="Roboto" w:hAnsi="Roboto" w:cs="Roboto"/>
                <w:color w:val="000000"/>
                <w:sz w:val="22"/>
                <w:szCs w:val="22"/>
                <w:highlight w:val="white"/>
              </w:rPr>
              <w:t xml:space="preserve">men identified as </w:t>
            </w:r>
            <w:r w:rsidR="00EB152D">
              <w:rPr>
                <w:rFonts w:ascii="Roboto" w:eastAsia="Roboto" w:hAnsi="Roboto" w:cs="Roboto"/>
                <w:color w:val="000000"/>
                <w:sz w:val="22"/>
                <w:szCs w:val="22"/>
                <w:highlight w:val="white"/>
              </w:rPr>
              <w:t>GBMSM.</w:t>
            </w:r>
          </w:p>
          <w:p w14:paraId="000001C0" w14:textId="77777777" w:rsidR="00986E99" w:rsidRDefault="00986E99">
            <w:pPr>
              <w:rPr>
                <w:color w:val="000000"/>
                <w:sz w:val="22"/>
                <w:szCs w:val="22"/>
              </w:rPr>
            </w:pPr>
          </w:p>
        </w:tc>
        <w:tc>
          <w:tcPr>
            <w:tcW w:w="1170" w:type="dxa"/>
          </w:tcPr>
          <w:p w14:paraId="000001C1" w14:textId="1CE183F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0D91B5D1" w14:textId="77777777" w:rsidTr="00EB152D">
        <w:tc>
          <w:tcPr>
            <w:tcW w:w="1255" w:type="dxa"/>
          </w:tcPr>
          <w:p w14:paraId="000001C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Mitjà</w:t>
            </w:r>
            <w:proofErr w:type="spellEnd"/>
            <w:r>
              <w:rPr>
                <w:rFonts w:ascii="Arial" w:eastAsia="Arial" w:hAnsi="Arial" w:cs="Arial"/>
                <w:color w:val="000000"/>
                <w:sz w:val="22"/>
                <w:szCs w:val="22"/>
              </w:rPr>
              <w:t xml:space="preserve"> (2023)</w:t>
            </w:r>
          </w:p>
        </w:tc>
        <w:tc>
          <w:tcPr>
            <w:tcW w:w="1445" w:type="dxa"/>
            <w:gridSpan w:val="2"/>
          </w:tcPr>
          <w:p w14:paraId="000001C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C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Global</w:t>
            </w:r>
          </w:p>
        </w:tc>
        <w:tc>
          <w:tcPr>
            <w:tcW w:w="1620" w:type="dxa"/>
          </w:tcPr>
          <w:p w14:paraId="000001C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Case fatality rate </w:t>
            </w:r>
          </w:p>
        </w:tc>
        <w:tc>
          <w:tcPr>
            <w:tcW w:w="1350" w:type="dxa"/>
          </w:tcPr>
          <w:p w14:paraId="000001C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11, 2022, and</w:t>
            </w:r>
          </w:p>
          <w:p w14:paraId="000001C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January 18, 2023,</w:t>
            </w:r>
          </w:p>
        </w:tc>
        <w:tc>
          <w:tcPr>
            <w:tcW w:w="1710" w:type="dxa"/>
          </w:tcPr>
          <w:p w14:paraId="000001C8" w14:textId="2D2B8939"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C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35 (Range 30–43)</w:t>
            </w:r>
          </w:p>
        </w:tc>
        <w:tc>
          <w:tcPr>
            <w:tcW w:w="1795" w:type="dxa"/>
          </w:tcPr>
          <w:p w14:paraId="000001C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women 4 (1)</w:t>
            </w:r>
          </w:p>
          <w:p w14:paraId="000001C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women 10 (3)</w:t>
            </w:r>
          </w:p>
          <w:p w14:paraId="000001C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b/>
                <w:color w:val="000000"/>
                <w:sz w:val="22"/>
                <w:szCs w:val="22"/>
              </w:rPr>
              <w:t xml:space="preserve"> </w:t>
            </w:r>
            <w:r>
              <w:rPr>
                <w:rFonts w:ascii="Arial" w:eastAsia="Arial" w:hAnsi="Arial" w:cs="Arial"/>
                <w:color w:val="000000"/>
                <w:sz w:val="22"/>
                <w:szCs w:val="22"/>
              </w:rPr>
              <w:t>Cisgender men 367 (96)</w:t>
            </w:r>
          </w:p>
          <w:p w14:paraId="000001C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t>
            </w:r>
            <w:r>
              <w:rPr>
                <w:rFonts w:ascii="Arial" w:eastAsia="Arial" w:hAnsi="Arial" w:cs="Arial"/>
                <w:b/>
                <w:color w:val="000000"/>
                <w:sz w:val="22"/>
                <w:szCs w:val="22"/>
              </w:rPr>
              <w:t xml:space="preserve"> </w:t>
            </w:r>
            <w:r>
              <w:rPr>
                <w:rFonts w:ascii="Arial" w:eastAsia="Arial" w:hAnsi="Arial" w:cs="Arial"/>
                <w:color w:val="000000"/>
                <w:sz w:val="22"/>
                <w:szCs w:val="22"/>
              </w:rPr>
              <w:t>Non-binary</w:t>
            </w:r>
          </w:p>
          <w:p w14:paraId="000001C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Individual 1 (0)</w:t>
            </w:r>
          </w:p>
          <w:p w14:paraId="000001CF"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tc>
        <w:tc>
          <w:tcPr>
            <w:tcW w:w="1170" w:type="dxa"/>
          </w:tcPr>
          <w:p w14:paraId="000001D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382/382 (100) </w:t>
            </w:r>
          </w:p>
        </w:tc>
      </w:tr>
      <w:tr w:rsidR="00986E99" w14:paraId="29F8C2CE" w14:textId="77777777" w:rsidTr="00EB152D">
        <w:tc>
          <w:tcPr>
            <w:tcW w:w="1255" w:type="dxa"/>
          </w:tcPr>
          <w:p w14:paraId="000001D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Moschese (2023)</w:t>
            </w:r>
          </w:p>
        </w:tc>
        <w:tc>
          <w:tcPr>
            <w:tcW w:w="1445" w:type="dxa"/>
            <w:gridSpan w:val="2"/>
          </w:tcPr>
          <w:p w14:paraId="000001D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1D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Italy</w:t>
            </w:r>
          </w:p>
        </w:tc>
        <w:tc>
          <w:tcPr>
            <w:tcW w:w="1620" w:type="dxa"/>
          </w:tcPr>
          <w:p w14:paraId="000001D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D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June, 2022</w:t>
            </w:r>
          </w:p>
        </w:tc>
        <w:tc>
          <w:tcPr>
            <w:tcW w:w="1710" w:type="dxa"/>
          </w:tcPr>
          <w:p w14:paraId="000001D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(32/32, 100)</w:t>
            </w:r>
          </w:p>
        </w:tc>
        <w:tc>
          <w:tcPr>
            <w:tcW w:w="1440" w:type="dxa"/>
          </w:tcPr>
          <w:p w14:paraId="000001D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38 (Range 34-42)</w:t>
            </w:r>
          </w:p>
        </w:tc>
        <w:tc>
          <w:tcPr>
            <w:tcW w:w="1795" w:type="dxa"/>
          </w:tcPr>
          <w:p w14:paraId="000001D8" w14:textId="1D53954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32 (100) </w:t>
            </w:r>
            <w:r>
              <w:rPr>
                <w:rFonts w:ascii="Roboto" w:eastAsia="Roboto" w:hAnsi="Roboto" w:cs="Roboto"/>
                <w:color w:val="000000"/>
                <w:sz w:val="22"/>
                <w:szCs w:val="22"/>
                <w:highlight w:val="white"/>
              </w:rPr>
              <w:t>men identified as GBMSM</w:t>
            </w:r>
          </w:p>
          <w:p w14:paraId="000001D9"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tc>
        <w:tc>
          <w:tcPr>
            <w:tcW w:w="1170" w:type="dxa"/>
          </w:tcPr>
          <w:p w14:paraId="000001D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16/32 (50)</w:t>
            </w:r>
          </w:p>
        </w:tc>
      </w:tr>
      <w:tr w:rsidR="00986E99" w14:paraId="4756354C" w14:textId="77777777" w:rsidTr="00EB152D">
        <w:tc>
          <w:tcPr>
            <w:tcW w:w="1255" w:type="dxa"/>
          </w:tcPr>
          <w:p w14:paraId="000001D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Núñez (2023)</w:t>
            </w:r>
          </w:p>
        </w:tc>
        <w:tc>
          <w:tcPr>
            <w:tcW w:w="1445" w:type="dxa"/>
            <w:gridSpan w:val="2"/>
          </w:tcPr>
          <w:p w14:paraId="000001D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Surveillance-based study</w:t>
            </w:r>
          </w:p>
        </w:tc>
        <w:tc>
          <w:tcPr>
            <w:tcW w:w="1440" w:type="dxa"/>
          </w:tcPr>
          <w:p w14:paraId="000001D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Mexico</w:t>
            </w:r>
          </w:p>
        </w:tc>
        <w:tc>
          <w:tcPr>
            <w:tcW w:w="1620" w:type="dxa"/>
          </w:tcPr>
          <w:p w14:paraId="000001D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1D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 to September 10, 2022</w:t>
            </w:r>
          </w:p>
        </w:tc>
        <w:tc>
          <w:tcPr>
            <w:tcW w:w="1710" w:type="dxa"/>
          </w:tcPr>
          <w:p w14:paraId="000001E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(16/565, 2.8)</w:t>
            </w:r>
          </w:p>
          <w:p w14:paraId="000001E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Male 549/565 (97.2)</w:t>
            </w:r>
          </w:p>
        </w:tc>
        <w:tc>
          <w:tcPr>
            <w:tcW w:w="1440" w:type="dxa"/>
          </w:tcPr>
          <w:p w14:paraId="000001E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Median 34 (Range (30–41)</w:t>
            </w:r>
          </w:p>
        </w:tc>
        <w:tc>
          <w:tcPr>
            <w:tcW w:w="1795" w:type="dxa"/>
          </w:tcPr>
          <w:p w14:paraId="000001E3" w14:textId="42485AF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327/565 (59.6) </w:t>
            </w:r>
            <w:r>
              <w:rPr>
                <w:rFonts w:ascii="Roboto" w:eastAsia="Roboto" w:hAnsi="Roboto" w:cs="Roboto"/>
                <w:color w:val="000000"/>
                <w:sz w:val="22"/>
                <w:szCs w:val="22"/>
                <w:highlight w:val="white"/>
              </w:rPr>
              <w:t>men identified as GBMSM</w:t>
            </w:r>
          </w:p>
        </w:tc>
        <w:tc>
          <w:tcPr>
            <w:tcW w:w="1170" w:type="dxa"/>
          </w:tcPr>
          <w:p w14:paraId="000001E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299/565 (52.9)</w:t>
            </w:r>
          </w:p>
        </w:tc>
      </w:tr>
      <w:tr w:rsidR="00986E99" w14:paraId="514783FE" w14:textId="77777777" w:rsidTr="00EB152D">
        <w:tc>
          <w:tcPr>
            <w:tcW w:w="1255" w:type="dxa"/>
          </w:tcPr>
          <w:p w14:paraId="000001E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Musa (2022)</w:t>
            </w:r>
          </w:p>
        </w:tc>
        <w:tc>
          <w:tcPr>
            <w:tcW w:w="1445" w:type="dxa"/>
            <w:gridSpan w:val="2"/>
          </w:tcPr>
          <w:p w14:paraId="000001E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1E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Nigeria</w:t>
            </w:r>
          </w:p>
        </w:tc>
        <w:tc>
          <w:tcPr>
            <w:tcW w:w="1620" w:type="dxa"/>
          </w:tcPr>
          <w:p w14:paraId="000001E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1E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January to September, 2022</w:t>
            </w:r>
          </w:p>
        </w:tc>
        <w:tc>
          <w:tcPr>
            <w:tcW w:w="1710" w:type="dxa"/>
          </w:tcPr>
          <w:p w14:paraId="000001EA" w14:textId="19B021E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1EB" w14:textId="50B1F02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1EC" w14:textId="6EC2CD3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ED" w14:textId="0EB928A4"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3F9F89E1" w14:textId="77777777" w:rsidTr="00EB152D">
        <w:tc>
          <w:tcPr>
            <w:tcW w:w="1255" w:type="dxa"/>
          </w:tcPr>
          <w:p w14:paraId="000001E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Ogoina (2023)</w:t>
            </w:r>
          </w:p>
        </w:tc>
        <w:tc>
          <w:tcPr>
            <w:tcW w:w="1445" w:type="dxa"/>
            <w:gridSpan w:val="2"/>
          </w:tcPr>
          <w:p w14:paraId="000001E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Cohort study</w:t>
            </w:r>
          </w:p>
        </w:tc>
        <w:tc>
          <w:tcPr>
            <w:tcW w:w="1440" w:type="dxa"/>
          </w:tcPr>
          <w:p w14:paraId="000001F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Nigeria</w:t>
            </w:r>
          </w:p>
        </w:tc>
        <w:tc>
          <w:tcPr>
            <w:tcW w:w="1620" w:type="dxa"/>
          </w:tcPr>
          <w:p w14:paraId="000001F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fatality rate</w:t>
            </w:r>
          </w:p>
        </w:tc>
        <w:tc>
          <w:tcPr>
            <w:tcW w:w="1350" w:type="dxa"/>
          </w:tcPr>
          <w:p w14:paraId="000001F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February 1, 2022, to January 30, 2023</w:t>
            </w:r>
          </w:p>
        </w:tc>
        <w:tc>
          <w:tcPr>
            <w:tcW w:w="1710" w:type="dxa"/>
          </w:tcPr>
          <w:p w14:paraId="000001F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46/160 (29)</w:t>
            </w:r>
          </w:p>
          <w:p w14:paraId="000001F4"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1F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114/160 (71)</w:t>
            </w:r>
          </w:p>
        </w:tc>
        <w:tc>
          <w:tcPr>
            <w:tcW w:w="1440" w:type="dxa"/>
          </w:tcPr>
          <w:p w14:paraId="000001F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&lt;18 years 26/160 (16%)</w:t>
            </w:r>
          </w:p>
          <w:p w14:paraId="000001F7"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1F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18–35 years 82/160 (51%)</w:t>
            </w:r>
          </w:p>
          <w:p w14:paraId="000001F9"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1F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&gt;35 years 52/160 (33%)</w:t>
            </w:r>
          </w:p>
        </w:tc>
        <w:tc>
          <w:tcPr>
            <w:tcW w:w="1795" w:type="dxa"/>
          </w:tcPr>
          <w:p w14:paraId="000001FB" w14:textId="633A23C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1F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Advanced HIV disease 11/160 (7)</w:t>
            </w:r>
          </w:p>
          <w:p w14:paraId="000001FD"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1F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Stable HIV 14/160 (9)</w:t>
            </w:r>
          </w:p>
          <w:p w14:paraId="000001FF"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20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No HIV 69/160 (43)</w:t>
            </w:r>
          </w:p>
          <w:p w14:paraId="0000020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Unknown HIV status 66/160 (41)</w:t>
            </w:r>
          </w:p>
        </w:tc>
      </w:tr>
      <w:tr w:rsidR="00986E99" w14:paraId="66795813" w14:textId="77777777" w:rsidTr="00EB152D">
        <w:tc>
          <w:tcPr>
            <w:tcW w:w="1255" w:type="dxa"/>
          </w:tcPr>
          <w:p w14:paraId="0000020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Okyere (2023)</w:t>
            </w:r>
          </w:p>
        </w:tc>
        <w:tc>
          <w:tcPr>
            <w:tcW w:w="1445" w:type="dxa"/>
            <w:gridSpan w:val="2"/>
          </w:tcPr>
          <w:p w14:paraId="0000020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20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Ghana</w:t>
            </w:r>
          </w:p>
        </w:tc>
        <w:tc>
          <w:tcPr>
            <w:tcW w:w="1620" w:type="dxa"/>
          </w:tcPr>
          <w:p w14:paraId="0000020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Basic reproduction number</w:t>
            </w:r>
          </w:p>
        </w:tc>
        <w:tc>
          <w:tcPr>
            <w:tcW w:w="1350" w:type="dxa"/>
          </w:tcPr>
          <w:p w14:paraId="0000020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October, 2022</w:t>
            </w:r>
          </w:p>
        </w:tc>
        <w:tc>
          <w:tcPr>
            <w:tcW w:w="1710" w:type="dxa"/>
          </w:tcPr>
          <w:p w14:paraId="00000207" w14:textId="57B2A50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208" w14:textId="61A43D1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209" w14:textId="48DD557E"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20A" w14:textId="33270E05"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834BADA" w14:textId="77777777" w:rsidTr="00EB152D">
        <w:tc>
          <w:tcPr>
            <w:tcW w:w="1255" w:type="dxa"/>
          </w:tcPr>
          <w:p w14:paraId="0000020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O’Laughlin</w:t>
            </w:r>
            <w:proofErr w:type="spellEnd"/>
            <w:r>
              <w:rPr>
                <w:rFonts w:ascii="Arial" w:eastAsia="Arial" w:hAnsi="Arial" w:cs="Arial"/>
                <w:color w:val="000000"/>
                <w:sz w:val="22"/>
                <w:szCs w:val="22"/>
              </w:rPr>
              <w:t xml:space="preserve"> (2022)</w:t>
            </w:r>
          </w:p>
        </w:tc>
        <w:tc>
          <w:tcPr>
            <w:tcW w:w="1445" w:type="dxa"/>
            <w:gridSpan w:val="2"/>
          </w:tcPr>
          <w:p w14:paraId="0000020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20D" w14:textId="0789A4F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20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20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August, 2022</w:t>
            </w:r>
          </w:p>
        </w:tc>
        <w:tc>
          <w:tcPr>
            <w:tcW w:w="1710" w:type="dxa"/>
          </w:tcPr>
          <w:p w14:paraId="00000210" w14:textId="77777777" w:rsidR="00986E99" w:rsidRDefault="00000000">
            <w:pPr>
              <w:pBdr>
                <w:top w:val="nil"/>
                <w:left w:val="nil"/>
                <w:bottom w:val="nil"/>
                <w:right w:val="nil"/>
                <w:between w:val="nil"/>
              </w:pBdr>
              <w:spacing w:line="276" w:lineRule="auto"/>
              <w:rPr>
                <w:rFonts w:ascii="Roboto" w:eastAsia="Roboto" w:hAnsi="Roboto" w:cs="Roboto"/>
                <w:color w:val="000000"/>
                <w:sz w:val="22"/>
                <w:szCs w:val="22"/>
                <w:highlight w:val="white"/>
              </w:rPr>
            </w:pPr>
            <w:r>
              <w:rPr>
                <w:rFonts w:ascii="Roboto" w:eastAsia="Roboto" w:hAnsi="Roboto" w:cs="Roboto"/>
                <w:color w:val="000000"/>
                <w:sz w:val="22"/>
                <w:szCs w:val="22"/>
                <w:highlight w:val="white"/>
              </w:rPr>
              <w:t>Female 12/549 (2.3)</w:t>
            </w:r>
          </w:p>
          <w:p w14:paraId="00000211" w14:textId="77777777" w:rsidR="00986E99" w:rsidRDefault="00000000">
            <w:pPr>
              <w:pBdr>
                <w:top w:val="nil"/>
                <w:left w:val="nil"/>
                <w:bottom w:val="nil"/>
                <w:right w:val="nil"/>
                <w:between w:val="nil"/>
              </w:pBdr>
              <w:spacing w:line="276" w:lineRule="auto"/>
              <w:rPr>
                <w:rFonts w:ascii="Roboto" w:eastAsia="Roboto" w:hAnsi="Roboto" w:cs="Roboto"/>
                <w:color w:val="000000"/>
                <w:sz w:val="22"/>
                <w:szCs w:val="22"/>
                <w:highlight w:val="white"/>
              </w:rPr>
            </w:pPr>
            <w:r>
              <w:rPr>
                <w:rFonts w:ascii="Roboto" w:eastAsia="Roboto" w:hAnsi="Roboto" w:cs="Roboto"/>
                <w:color w:val="000000"/>
                <w:sz w:val="22"/>
                <w:szCs w:val="22"/>
                <w:highlight w:val="white"/>
              </w:rPr>
              <w:t>Male 515/549 (97.7)</w:t>
            </w:r>
          </w:p>
        </w:tc>
        <w:tc>
          <w:tcPr>
            <w:tcW w:w="1440" w:type="dxa"/>
          </w:tcPr>
          <w:p w14:paraId="0000021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36.5 (IQR 31.4–43.9)</w:t>
            </w:r>
          </w:p>
        </w:tc>
        <w:tc>
          <w:tcPr>
            <w:tcW w:w="1795" w:type="dxa"/>
          </w:tcPr>
          <w:p w14:paraId="00000213" w14:textId="47B0B8F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21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254/549 (46.3)</w:t>
            </w:r>
          </w:p>
        </w:tc>
      </w:tr>
      <w:tr w:rsidR="00986E99" w14:paraId="79F110E3" w14:textId="77777777" w:rsidTr="00EB152D">
        <w:tc>
          <w:tcPr>
            <w:tcW w:w="1255" w:type="dxa"/>
          </w:tcPr>
          <w:p w14:paraId="0000021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Riser (2023)</w:t>
            </w:r>
          </w:p>
        </w:tc>
        <w:tc>
          <w:tcPr>
            <w:tcW w:w="1445" w:type="dxa"/>
            <w:gridSpan w:val="2"/>
          </w:tcPr>
          <w:p w14:paraId="0000021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Surveillance report </w:t>
            </w:r>
          </w:p>
        </w:tc>
        <w:tc>
          <w:tcPr>
            <w:tcW w:w="1440" w:type="dxa"/>
          </w:tcPr>
          <w:p w14:paraId="00000217" w14:textId="547A5A5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SA</w:t>
            </w:r>
          </w:p>
        </w:tc>
        <w:tc>
          <w:tcPr>
            <w:tcW w:w="1620" w:type="dxa"/>
          </w:tcPr>
          <w:p w14:paraId="0000021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Case fatality rate </w:t>
            </w:r>
          </w:p>
        </w:tc>
        <w:tc>
          <w:tcPr>
            <w:tcW w:w="1350" w:type="dxa"/>
          </w:tcPr>
          <w:p w14:paraId="0000021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10, 2022, to March 7, 2023</w:t>
            </w:r>
          </w:p>
        </w:tc>
        <w:tc>
          <w:tcPr>
            <w:tcW w:w="1710" w:type="dxa"/>
          </w:tcPr>
          <w:p w14:paraId="0000021A" w14:textId="23AD91A1" w:rsidR="00986E99" w:rsidRDefault="00000000">
            <w:pPr>
              <w:pBdr>
                <w:top w:val="nil"/>
                <w:left w:val="nil"/>
                <w:bottom w:val="nil"/>
                <w:right w:val="nil"/>
                <w:between w:val="nil"/>
              </w:pBdr>
              <w:spacing w:line="276" w:lineRule="auto"/>
              <w:rPr>
                <w:rFonts w:ascii="Roboto" w:eastAsia="Roboto" w:hAnsi="Roboto" w:cs="Roboto"/>
                <w:color w:val="000000"/>
                <w:sz w:val="22"/>
                <w:szCs w:val="22"/>
                <w:highlight w:val="white"/>
              </w:rPr>
            </w:pPr>
            <w:r>
              <w:rPr>
                <w:rFonts w:ascii="Arial" w:eastAsia="Arial" w:hAnsi="Arial" w:cs="Arial"/>
                <w:color w:val="000000"/>
                <w:sz w:val="22"/>
                <w:szCs w:val="22"/>
              </w:rPr>
              <w:t>NA</w:t>
            </w:r>
          </w:p>
        </w:tc>
        <w:tc>
          <w:tcPr>
            <w:tcW w:w="1440" w:type="dxa"/>
          </w:tcPr>
          <w:p w14:paraId="0000021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34 (Range 0–89)</w:t>
            </w:r>
          </w:p>
        </w:tc>
        <w:tc>
          <w:tcPr>
            <w:tcW w:w="1795" w:type="dxa"/>
          </w:tcPr>
          <w:p w14:paraId="0000021D" w14:textId="027B9C0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Survivors (n = 30,183)</w:t>
            </w:r>
          </w:p>
          <w:p w14:paraId="15832DF0" w14:textId="77777777" w:rsidR="00EB152D" w:rsidRDefault="00EB152D">
            <w:pPr>
              <w:pBdr>
                <w:top w:val="nil"/>
                <w:left w:val="nil"/>
                <w:bottom w:val="nil"/>
                <w:right w:val="nil"/>
                <w:between w:val="nil"/>
              </w:pBdr>
              <w:spacing w:line="276" w:lineRule="auto"/>
              <w:rPr>
                <w:rFonts w:ascii="Arial" w:eastAsia="Arial" w:hAnsi="Arial" w:cs="Arial"/>
                <w:color w:val="000000"/>
                <w:sz w:val="22"/>
                <w:szCs w:val="22"/>
              </w:rPr>
            </w:pPr>
          </w:p>
          <w:p w14:paraId="0000021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man 24,759 (94.9)</w:t>
            </w:r>
          </w:p>
          <w:p w14:paraId="0000021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woman 806 (3.1)</w:t>
            </w:r>
          </w:p>
          <w:p w14:paraId="0000022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man 55 (0.2)</w:t>
            </w:r>
          </w:p>
          <w:p w14:paraId="0000022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woman 227 (0.9)</w:t>
            </w:r>
          </w:p>
          <w:p w14:paraId="0000022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Another gender identity 235 (0.9)</w:t>
            </w:r>
          </w:p>
          <w:p w14:paraId="00000223"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22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Decedents (n = 38)</w:t>
            </w:r>
          </w:p>
          <w:p w14:paraId="00000225"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22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man 36 (94.7)</w:t>
            </w:r>
          </w:p>
          <w:p w14:paraId="0000022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Cisgender woman 1 (2.6)</w:t>
            </w:r>
          </w:p>
          <w:p w14:paraId="0000022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man 0 (—)</w:t>
            </w:r>
          </w:p>
          <w:p w14:paraId="0000022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Transgender woman 1 (2.6)</w:t>
            </w:r>
          </w:p>
        </w:tc>
        <w:tc>
          <w:tcPr>
            <w:tcW w:w="1170" w:type="dxa"/>
          </w:tcPr>
          <w:p w14:paraId="0000022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Survivors: HIV positive 5,186 (38.3)</w:t>
            </w:r>
          </w:p>
          <w:p w14:paraId="0000022B" w14:textId="77777777" w:rsidR="00986E99" w:rsidRDefault="00986E99">
            <w:pPr>
              <w:pBdr>
                <w:top w:val="nil"/>
                <w:left w:val="nil"/>
                <w:bottom w:val="nil"/>
                <w:right w:val="nil"/>
                <w:between w:val="nil"/>
              </w:pBdr>
              <w:spacing w:line="276" w:lineRule="auto"/>
              <w:rPr>
                <w:rFonts w:ascii="Arial" w:eastAsia="Arial" w:hAnsi="Arial" w:cs="Arial"/>
                <w:color w:val="000000"/>
                <w:sz w:val="22"/>
                <w:szCs w:val="22"/>
              </w:rPr>
            </w:pPr>
          </w:p>
          <w:p w14:paraId="0000022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Decedents: HIV positive 31 (93.9)</w:t>
            </w:r>
          </w:p>
        </w:tc>
      </w:tr>
      <w:tr w:rsidR="00986E99" w14:paraId="3021D08C" w14:textId="77777777" w:rsidTr="00EB152D">
        <w:tc>
          <w:tcPr>
            <w:tcW w:w="1255" w:type="dxa"/>
          </w:tcPr>
          <w:p w14:paraId="0000022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Saldaña</w:t>
            </w:r>
            <w:proofErr w:type="spellEnd"/>
            <w:r>
              <w:rPr>
                <w:rFonts w:ascii="Arial" w:eastAsia="Arial" w:hAnsi="Arial" w:cs="Arial"/>
                <w:color w:val="000000"/>
                <w:sz w:val="22"/>
                <w:szCs w:val="22"/>
              </w:rPr>
              <w:t xml:space="preserve"> (2022)</w:t>
            </w:r>
          </w:p>
        </w:tc>
        <w:tc>
          <w:tcPr>
            <w:tcW w:w="1445" w:type="dxa"/>
            <w:gridSpan w:val="2"/>
          </w:tcPr>
          <w:p w14:paraId="0000022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22F" w14:textId="7AF1F95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 France, Germany,</w:t>
            </w:r>
            <w:r w:rsidR="00EB152D">
              <w:rPr>
                <w:rFonts w:ascii="Arial" w:eastAsia="Arial" w:hAnsi="Arial" w:cs="Arial"/>
                <w:color w:val="000000"/>
                <w:sz w:val="22"/>
                <w:szCs w:val="22"/>
              </w:rPr>
              <w:t xml:space="preserve"> </w:t>
            </w:r>
            <w:r w:rsidR="00EB152D">
              <w:rPr>
                <w:rFonts w:ascii="Arial" w:eastAsia="Arial" w:hAnsi="Arial" w:cs="Arial"/>
                <w:color w:val="000000"/>
                <w:sz w:val="22"/>
                <w:szCs w:val="22"/>
              </w:rPr>
              <w:lastRenderedPageBreak/>
              <w:t>UK</w:t>
            </w:r>
            <w:r>
              <w:rPr>
                <w:rFonts w:ascii="Arial" w:eastAsia="Arial" w:hAnsi="Arial" w:cs="Arial"/>
                <w:color w:val="000000"/>
                <w:sz w:val="22"/>
                <w:szCs w:val="22"/>
              </w:rPr>
              <w:t>, the Netherlands, Portugal, and Italy</w:t>
            </w:r>
          </w:p>
        </w:tc>
        <w:tc>
          <w:tcPr>
            <w:tcW w:w="1620" w:type="dxa"/>
          </w:tcPr>
          <w:p w14:paraId="0000023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Effective reproduction number</w:t>
            </w:r>
          </w:p>
        </w:tc>
        <w:tc>
          <w:tcPr>
            <w:tcW w:w="1350" w:type="dxa"/>
          </w:tcPr>
          <w:p w14:paraId="0000023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September, 2022</w:t>
            </w:r>
          </w:p>
        </w:tc>
        <w:tc>
          <w:tcPr>
            <w:tcW w:w="1710" w:type="dxa"/>
          </w:tcPr>
          <w:p w14:paraId="00000232" w14:textId="514876F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233" w14:textId="3F56EC1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234" w14:textId="417CB232"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235" w14:textId="135F4D98"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1C4A5CE9" w14:textId="77777777" w:rsidTr="00EB152D">
        <w:tc>
          <w:tcPr>
            <w:tcW w:w="1255" w:type="dxa"/>
          </w:tcPr>
          <w:p w14:paraId="0000023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Schrarstzhaupt</w:t>
            </w:r>
            <w:proofErr w:type="spellEnd"/>
            <w:r>
              <w:rPr>
                <w:rFonts w:ascii="Arial" w:eastAsia="Arial" w:hAnsi="Arial" w:cs="Arial"/>
                <w:color w:val="000000"/>
                <w:sz w:val="22"/>
                <w:szCs w:val="22"/>
              </w:rPr>
              <w:t xml:space="preserve"> (2022)</w:t>
            </w:r>
          </w:p>
        </w:tc>
        <w:tc>
          <w:tcPr>
            <w:tcW w:w="1445" w:type="dxa"/>
            <w:gridSpan w:val="2"/>
          </w:tcPr>
          <w:p w14:paraId="0000023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23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Brazil</w:t>
            </w:r>
          </w:p>
        </w:tc>
        <w:tc>
          <w:tcPr>
            <w:tcW w:w="1620" w:type="dxa"/>
          </w:tcPr>
          <w:p w14:paraId="0000023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Effective reproduction number</w:t>
            </w:r>
          </w:p>
        </w:tc>
        <w:tc>
          <w:tcPr>
            <w:tcW w:w="1350" w:type="dxa"/>
          </w:tcPr>
          <w:p w14:paraId="0000023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June to August 22, 2022</w:t>
            </w:r>
          </w:p>
        </w:tc>
        <w:tc>
          <w:tcPr>
            <w:tcW w:w="1710" w:type="dxa"/>
          </w:tcPr>
          <w:p w14:paraId="0000023B" w14:textId="6ABCCC1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23C" w14:textId="703D4DA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Pr>
          <w:p w14:paraId="0000023D" w14:textId="0CCCC99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Pr>
          <w:p w14:paraId="0000023E" w14:textId="31A8397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6BDB0626" w14:textId="77777777" w:rsidTr="00EB152D">
        <w:tc>
          <w:tcPr>
            <w:tcW w:w="1255" w:type="dxa"/>
          </w:tcPr>
          <w:p w14:paraId="0000023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Suárez Rodríguez (2022)</w:t>
            </w:r>
          </w:p>
        </w:tc>
        <w:tc>
          <w:tcPr>
            <w:tcW w:w="1445" w:type="dxa"/>
            <w:gridSpan w:val="2"/>
          </w:tcPr>
          <w:p w14:paraId="0000024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Case series </w:t>
            </w:r>
          </w:p>
        </w:tc>
        <w:tc>
          <w:tcPr>
            <w:tcW w:w="1440" w:type="dxa"/>
          </w:tcPr>
          <w:p w14:paraId="0000024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24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24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June, 2022</w:t>
            </w:r>
          </w:p>
        </w:tc>
        <w:tc>
          <w:tcPr>
            <w:tcW w:w="1710" w:type="dxa"/>
          </w:tcPr>
          <w:p w14:paraId="0000024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14/1256 (1.1) Male 1242/1256 (98.9)</w:t>
            </w:r>
          </w:p>
        </w:tc>
        <w:tc>
          <w:tcPr>
            <w:tcW w:w="1440" w:type="dxa"/>
          </w:tcPr>
          <w:p w14:paraId="0000024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Median 37 </w:t>
            </w:r>
          </w:p>
        </w:tc>
        <w:tc>
          <w:tcPr>
            <w:tcW w:w="1795" w:type="dxa"/>
          </w:tcPr>
          <w:p w14:paraId="00000246" w14:textId="275E257C"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290/332 (87.3) </w:t>
            </w:r>
            <w:r>
              <w:rPr>
                <w:rFonts w:ascii="Roboto" w:eastAsia="Roboto" w:hAnsi="Roboto" w:cs="Roboto"/>
                <w:color w:val="000000"/>
                <w:sz w:val="22"/>
                <w:szCs w:val="22"/>
                <w:highlight w:val="white"/>
              </w:rPr>
              <w:t>men identified as GBMSM</w:t>
            </w:r>
          </w:p>
        </w:tc>
        <w:tc>
          <w:tcPr>
            <w:tcW w:w="1170" w:type="dxa"/>
          </w:tcPr>
          <w:p w14:paraId="00000247" w14:textId="039595F3"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4C87BFCA" w14:textId="77777777" w:rsidTr="00EB152D">
        <w:tc>
          <w:tcPr>
            <w:tcW w:w="1255" w:type="dxa"/>
          </w:tcPr>
          <w:p w14:paraId="0000024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Tarín</w:t>
            </w:r>
            <w:proofErr w:type="spellEnd"/>
            <w:r>
              <w:rPr>
                <w:rFonts w:ascii="Arial" w:eastAsia="Arial" w:hAnsi="Arial" w:cs="Arial"/>
                <w:color w:val="000000"/>
                <w:sz w:val="22"/>
                <w:szCs w:val="22"/>
              </w:rPr>
              <w:t>-Vicente (2022)</w:t>
            </w:r>
          </w:p>
        </w:tc>
        <w:tc>
          <w:tcPr>
            <w:tcW w:w="1445" w:type="dxa"/>
            <w:gridSpan w:val="2"/>
          </w:tcPr>
          <w:p w14:paraId="0000024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proofErr w:type="spellStart"/>
            <w:r>
              <w:rPr>
                <w:rFonts w:ascii="Arial" w:eastAsia="Arial" w:hAnsi="Arial" w:cs="Arial"/>
                <w:color w:val="000000"/>
                <w:sz w:val="22"/>
                <w:szCs w:val="22"/>
              </w:rPr>
              <w:t>Multicentre</w:t>
            </w:r>
            <w:proofErr w:type="spellEnd"/>
            <w:r>
              <w:rPr>
                <w:rFonts w:ascii="Arial" w:eastAsia="Arial" w:hAnsi="Arial" w:cs="Arial"/>
                <w:color w:val="000000"/>
                <w:sz w:val="22"/>
                <w:szCs w:val="22"/>
              </w:rPr>
              <w:t>, prospective, observational cohort study</w:t>
            </w:r>
          </w:p>
        </w:tc>
        <w:tc>
          <w:tcPr>
            <w:tcW w:w="1440" w:type="dxa"/>
          </w:tcPr>
          <w:p w14:paraId="0000024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Spain</w:t>
            </w:r>
          </w:p>
        </w:tc>
        <w:tc>
          <w:tcPr>
            <w:tcW w:w="1620" w:type="dxa"/>
          </w:tcPr>
          <w:p w14:paraId="0000024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24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11 to June 29, 2022</w:t>
            </w:r>
          </w:p>
        </w:tc>
        <w:tc>
          <w:tcPr>
            <w:tcW w:w="1710" w:type="dxa"/>
          </w:tcPr>
          <w:p w14:paraId="0000024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Female 6/181 (3) </w:t>
            </w:r>
          </w:p>
          <w:p w14:paraId="0000024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175/181 (97)</w:t>
            </w:r>
          </w:p>
        </w:tc>
        <w:tc>
          <w:tcPr>
            <w:tcW w:w="1440" w:type="dxa"/>
          </w:tcPr>
          <w:p w14:paraId="0000024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37, (IQR 31-42)</w:t>
            </w:r>
            <w:r>
              <w:rPr>
                <w:rFonts w:ascii="Arial" w:eastAsia="Arial" w:hAnsi="Arial" w:cs="Arial"/>
                <w:color w:val="000000"/>
                <w:sz w:val="22"/>
                <w:szCs w:val="22"/>
              </w:rPr>
              <w:tab/>
            </w:r>
            <w:r>
              <w:rPr>
                <w:rFonts w:ascii="Arial" w:eastAsia="Arial" w:hAnsi="Arial" w:cs="Arial"/>
                <w:color w:val="000000"/>
                <w:sz w:val="22"/>
                <w:szCs w:val="22"/>
              </w:rPr>
              <w:tab/>
            </w:r>
          </w:p>
        </w:tc>
        <w:tc>
          <w:tcPr>
            <w:tcW w:w="1795" w:type="dxa"/>
          </w:tcPr>
          <w:p w14:paraId="00000250" w14:textId="61D0BD0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166/175 (95) </w:t>
            </w:r>
            <w:r>
              <w:rPr>
                <w:rFonts w:ascii="Roboto" w:eastAsia="Roboto" w:hAnsi="Roboto" w:cs="Roboto"/>
                <w:color w:val="000000"/>
                <w:sz w:val="22"/>
                <w:szCs w:val="22"/>
                <w:highlight w:val="white"/>
              </w:rPr>
              <w:t>men identified as GBMSM, 9/175 (5) men identified as heterosexual, 6/6 (100) women identified as heterosexual</w:t>
            </w:r>
          </w:p>
        </w:tc>
        <w:tc>
          <w:tcPr>
            <w:tcW w:w="1170" w:type="dxa"/>
          </w:tcPr>
          <w:p w14:paraId="0000025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72/181 (40)</w:t>
            </w:r>
          </w:p>
        </w:tc>
      </w:tr>
      <w:tr w:rsidR="00986E99" w14:paraId="0ED57616" w14:textId="77777777" w:rsidTr="00EB152D">
        <w:tc>
          <w:tcPr>
            <w:tcW w:w="1255" w:type="dxa"/>
          </w:tcPr>
          <w:p w14:paraId="0000025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Thornhill (2022)</w:t>
            </w:r>
          </w:p>
        </w:tc>
        <w:tc>
          <w:tcPr>
            <w:tcW w:w="1445" w:type="dxa"/>
            <w:gridSpan w:val="2"/>
          </w:tcPr>
          <w:p w14:paraId="0000025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25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16 </w:t>
            </w:r>
            <w:r>
              <w:rPr>
                <w:rFonts w:ascii="Arial" w:eastAsia="Arial" w:hAnsi="Arial" w:cs="Arial"/>
                <w:sz w:val="22"/>
                <w:szCs w:val="22"/>
              </w:rPr>
              <w:t>c</w:t>
            </w:r>
            <w:r>
              <w:rPr>
                <w:rFonts w:ascii="Arial" w:eastAsia="Arial" w:hAnsi="Arial" w:cs="Arial"/>
                <w:color w:val="000000"/>
                <w:sz w:val="22"/>
                <w:szCs w:val="22"/>
              </w:rPr>
              <w:t xml:space="preserve">ountries from </w:t>
            </w:r>
          </w:p>
          <w:p w14:paraId="0000025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Europe, Americas, Western Pacific, and Eastern Mediterranean</w:t>
            </w:r>
          </w:p>
        </w:tc>
        <w:tc>
          <w:tcPr>
            <w:tcW w:w="1620" w:type="dxa"/>
          </w:tcPr>
          <w:p w14:paraId="0000025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25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April to June, 2022</w:t>
            </w:r>
          </w:p>
        </w:tc>
        <w:tc>
          <w:tcPr>
            <w:tcW w:w="1710" w:type="dxa"/>
          </w:tcPr>
          <w:p w14:paraId="0000025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Female 0</w:t>
            </w:r>
          </w:p>
          <w:p w14:paraId="0000025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Male 527/528 (99.8)</w:t>
            </w:r>
          </w:p>
          <w:p w14:paraId="0000025A"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Trans or nonbinary 1/528 (&lt;1)</w:t>
            </w:r>
          </w:p>
        </w:tc>
        <w:tc>
          <w:tcPr>
            <w:tcW w:w="1440" w:type="dxa"/>
          </w:tcPr>
          <w:p w14:paraId="0000025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38 (Range 18–68)</w:t>
            </w:r>
          </w:p>
        </w:tc>
        <w:tc>
          <w:tcPr>
            <w:tcW w:w="1795" w:type="dxa"/>
          </w:tcPr>
          <w:p w14:paraId="0000025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Heterosexual 9/528 (2), Homosexual 509/528 (96), Bisexual 10 (2)</w:t>
            </w:r>
          </w:p>
        </w:tc>
        <w:tc>
          <w:tcPr>
            <w:tcW w:w="1170" w:type="dxa"/>
          </w:tcPr>
          <w:p w14:paraId="0000025D"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HIV positive 218 (41)</w:t>
            </w:r>
          </w:p>
          <w:p w14:paraId="0000025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HIV negative or status unknown 310 (59)</w:t>
            </w:r>
          </w:p>
        </w:tc>
      </w:tr>
      <w:tr w:rsidR="00986E99" w14:paraId="2E1FEB55" w14:textId="77777777" w:rsidTr="00EB152D">
        <w:tc>
          <w:tcPr>
            <w:tcW w:w="1255" w:type="dxa"/>
          </w:tcPr>
          <w:p w14:paraId="0000025F"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lastRenderedPageBreak/>
              <w:t>Thornhill (2022)</w:t>
            </w:r>
          </w:p>
        </w:tc>
        <w:tc>
          <w:tcPr>
            <w:tcW w:w="1445" w:type="dxa"/>
            <w:gridSpan w:val="2"/>
          </w:tcPr>
          <w:p w14:paraId="00000260"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Case series</w:t>
            </w:r>
          </w:p>
        </w:tc>
        <w:tc>
          <w:tcPr>
            <w:tcW w:w="1440" w:type="dxa"/>
          </w:tcPr>
          <w:p w14:paraId="0000026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15 countries from </w:t>
            </w:r>
            <w:r>
              <w:rPr>
                <w:rFonts w:ascii="Arial" w:eastAsia="Arial" w:hAnsi="Arial" w:cs="Arial"/>
                <w:sz w:val="22"/>
                <w:szCs w:val="22"/>
              </w:rPr>
              <w:t xml:space="preserve">North and South </w:t>
            </w:r>
            <w:r>
              <w:rPr>
                <w:rFonts w:ascii="Arial" w:eastAsia="Arial" w:hAnsi="Arial" w:cs="Arial"/>
                <w:color w:val="000000"/>
                <w:sz w:val="22"/>
                <w:szCs w:val="22"/>
              </w:rPr>
              <w:t>America, Europe, and Africa</w:t>
            </w:r>
          </w:p>
        </w:tc>
        <w:tc>
          <w:tcPr>
            <w:tcW w:w="1620" w:type="dxa"/>
          </w:tcPr>
          <w:p w14:paraId="0000026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w:t>
            </w:r>
          </w:p>
        </w:tc>
        <w:tc>
          <w:tcPr>
            <w:tcW w:w="1350" w:type="dxa"/>
          </w:tcPr>
          <w:p w14:paraId="00000263"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September 10 to October 4, 2022.</w:t>
            </w:r>
          </w:p>
        </w:tc>
        <w:tc>
          <w:tcPr>
            <w:tcW w:w="1710" w:type="dxa"/>
          </w:tcPr>
          <w:p w14:paraId="0000026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All female sex at birth</w:t>
            </w:r>
          </w:p>
        </w:tc>
        <w:tc>
          <w:tcPr>
            <w:tcW w:w="1440" w:type="dxa"/>
          </w:tcPr>
          <w:p w14:paraId="0000026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Median 34 (IQR 28–40; range 19–84)</w:t>
            </w:r>
          </w:p>
        </w:tc>
        <w:tc>
          <w:tcPr>
            <w:tcW w:w="1795" w:type="dxa"/>
          </w:tcPr>
          <w:p w14:paraId="00000266"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62 trans women, 69 cis women, and five non-binary individuals. 121/136 (89) reported sex with men.</w:t>
            </w:r>
          </w:p>
        </w:tc>
        <w:tc>
          <w:tcPr>
            <w:tcW w:w="1170" w:type="dxa"/>
          </w:tcPr>
          <w:p w14:paraId="00000267"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37/136 (27)</w:t>
            </w:r>
          </w:p>
        </w:tc>
      </w:tr>
      <w:tr w:rsidR="00986E99" w14:paraId="1993DE58" w14:textId="77777777" w:rsidTr="00EB152D">
        <w:tc>
          <w:tcPr>
            <w:tcW w:w="1255" w:type="dxa"/>
          </w:tcPr>
          <w:p w14:paraId="00000268"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Ward (2022)</w:t>
            </w:r>
          </w:p>
        </w:tc>
        <w:tc>
          <w:tcPr>
            <w:tcW w:w="1445" w:type="dxa"/>
            <w:gridSpan w:val="2"/>
          </w:tcPr>
          <w:p w14:paraId="00000269"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Pr>
          <w:p w14:paraId="0000026A" w14:textId="2EADF889"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w:t>
            </w:r>
            <w:r w:rsidR="00EB152D">
              <w:rPr>
                <w:rFonts w:ascii="Arial" w:eastAsia="Arial" w:hAnsi="Arial" w:cs="Arial"/>
                <w:color w:val="000000"/>
                <w:sz w:val="22"/>
                <w:szCs w:val="22"/>
              </w:rPr>
              <w:t>K</w:t>
            </w:r>
          </w:p>
        </w:tc>
        <w:tc>
          <w:tcPr>
            <w:tcW w:w="1620" w:type="dxa"/>
          </w:tcPr>
          <w:p w14:paraId="0000026B"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Incubation period, serial interval</w:t>
            </w:r>
          </w:p>
        </w:tc>
        <w:tc>
          <w:tcPr>
            <w:tcW w:w="1350" w:type="dxa"/>
          </w:tcPr>
          <w:p w14:paraId="0000026C"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6 to August 1, 2022.</w:t>
            </w:r>
          </w:p>
        </w:tc>
        <w:tc>
          <w:tcPr>
            <w:tcW w:w="1710" w:type="dxa"/>
          </w:tcPr>
          <w:p w14:paraId="0000026D" w14:textId="00E5A7C1"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Pr>
          <w:p w14:paraId="0000026E"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Mean 37.8 (SE 9.1)</w:t>
            </w:r>
          </w:p>
        </w:tc>
        <w:tc>
          <w:tcPr>
            <w:tcW w:w="1795" w:type="dxa"/>
          </w:tcPr>
          <w:p w14:paraId="0000026F" w14:textId="27400FA9"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1160/1213 (95) </w:t>
            </w:r>
            <w:r>
              <w:rPr>
                <w:rFonts w:ascii="Roboto" w:eastAsia="Roboto" w:hAnsi="Roboto" w:cs="Roboto"/>
                <w:color w:val="000000"/>
                <w:sz w:val="22"/>
                <w:szCs w:val="22"/>
                <w:highlight w:val="white"/>
              </w:rPr>
              <w:t>men identified as GBMSM</w:t>
            </w:r>
          </w:p>
        </w:tc>
        <w:tc>
          <w:tcPr>
            <w:tcW w:w="1170" w:type="dxa"/>
          </w:tcPr>
          <w:p w14:paraId="00000270" w14:textId="2DB7C496"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r w:rsidR="00986E99" w14:paraId="58C58DDD" w14:textId="77777777" w:rsidTr="00EB152D">
        <w:tc>
          <w:tcPr>
            <w:tcW w:w="1255" w:type="dxa"/>
            <w:tcBorders>
              <w:bottom w:val="single" w:sz="4" w:space="0" w:color="000000"/>
            </w:tcBorders>
          </w:tcPr>
          <w:p w14:paraId="00000271"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Wei (2022)</w:t>
            </w:r>
          </w:p>
        </w:tc>
        <w:tc>
          <w:tcPr>
            <w:tcW w:w="1445" w:type="dxa"/>
            <w:gridSpan w:val="2"/>
            <w:tcBorders>
              <w:bottom w:val="single" w:sz="4" w:space="0" w:color="000000"/>
            </w:tcBorders>
          </w:tcPr>
          <w:p w14:paraId="00000272"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Mathematical model</w:t>
            </w:r>
          </w:p>
        </w:tc>
        <w:tc>
          <w:tcPr>
            <w:tcW w:w="1440" w:type="dxa"/>
            <w:tcBorders>
              <w:bottom w:val="single" w:sz="4" w:space="0" w:color="000000"/>
            </w:tcBorders>
          </w:tcPr>
          <w:p w14:paraId="00000273" w14:textId="7E42F06B" w:rsidR="00986E99" w:rsidRDefault="00EB152D">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USA, Europe, Global</w:t>
            </w:r>
          </w:p>
        </w:tc>
        <w:tc>
          <w:tcPr>
            <w:tcW w:w="1620" w:type="dxa"/>
            <w:tcBorders>
              <w:bottom w:val="single" w:sz="4" w:space="0" w:color="000000"/>
            </w:tcBorders>
          </w:tcPr>
          <w:p w14:paraId="00000274"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Infectious period, generation time, basic reproduction number, incubation period</w:t>
            </w:r>
          </w:p>
        </w:tc>
        <w:tc>
          <w:tcPr>
            <w:tcW w:w="1350" w:type="dxa"/>
            <w:tcBorders>
              <w:bottom w:val="single" w:sz="4" w:space="0" w:color="000000"/>
            </w:tcBorders>
          </w:tcPr>
          <w:p w14:paraId="00000275" w14:textId="77777777"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May to October, 2022</w:t>
            </w:r>
          </w:p>
        </w:tc>
        <w:tc>
          <w:tcPr>
            <w:tcW w:w="1710" w:type="dxa"/>
            <w:tcBorders>
              <w:bottom w:val="single" w:sz="4" w:space="0" w:color="000000"/>
            </w:tcBorders>
          </w:tcPr>
          <w:p w14:paraId="00000276" w14:textId="020F822B"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440" w:type="dxa"/>
            <w:tcBorders>
              <w:bottom w:val="single" w:sz="4" w:space="0" w:color="000000"/>
            </w:tcBorders>
          </w:tcPr>
          <w:p w14:paraId="00000277" w14:textId="57DC3380"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795" w:type="dxa"/>
            <w:tcBorders>
              <w:bottom w:val="single" w:sz="4" w:space="0" w:color="000000"/>
            </w:tcBorders>
          </w:tcPr>
          <w:p w14:paraId="00000278" w14:textId="530FFBEA"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c>
          <w:tcPr>
            <w:tcW w:w="1170" w:type="dxa"/>
            <w:tcBorders>
              <w:bottom w:val="single" w:sz="4" w:space="0" w:color="000000"/>
            </w:tcBorders>
          </w:tcPr>
          <w:p w14:paraId="00000279" w14:textId="3CCB452F" w:rsidR="00986E99" w:rsidRDefault="00000000">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NA</w:t>
            </w:r>
          </w:p>
        </w:tc>
      </w:tr>
    </w:tbl>
    <w:p w14:paraId="0000027A" w14:textId="77777777" w:rsidR="00986E99" w:rsidRDefault="00986E99">
      <w:pPr>
        <w:rPr>
          <w:rFonts w:ascii="Arial" w:eastAsia="Arial" w:hAnsi="Arial" w:cs="Arial"/>
          <w:color w:val="000000"/>
          <w:sz w:val="18"/>
          <w:szCs w:val="18"/>
        </w:rPr>
      </w:pPr>
    </w:p>
    <w:p w14:paraId="0000027B" w14:textId="2C548211" w:rsidR="00986E99" w:rsidRDefault="00000000">
      <w:pPr>
        <w:rPr>
          <w:rFonts w:ascii="Arial" w:eastAsia="Arial" w:hAnsi="Arial" w:cs="Arial"/>
          <w:sz w:val="18"/>
          <w:szCs w:val="18"/>
        </w:rPr>
      </w:pPr>
      <w:r>
        <w:rPr>
          <w:rFonts w:ascii="Arial" w:eastAsia="Arial" w:hAnsi="Arial" w:cs="Arial"/>
          <w:sz w:val="18"/>
          <w:szCs w:val="18"/>
        </w:rPr>
        <w:t>GBMSM: gay, bisexual, and other men who have sex with men, NA: not available or applicable, IQR: interquartile range</w:t>
      </w:r>
      <w:r w:rsidR="00EB152D">
        <w:rPr>
          <w:rFonts w:ascii="Arial" w:eastAsia="Arial" w:hAnsi="Arial" w:cs="Arial"/>
          <w:sz w:val="18"/>
          <w:szCs w:val="18"/>
        </w:rPr>
        <w:t xml:space="preserve">, USA: United States of America, UK: The United Kingdom, DRC: Democratic Republic of Congo. </w:t>
      </w:r>
    </w:p>
    <w:p w14:paraId="0000027C" w14:textId="77777777" w:rsidR="00986E99" w:rsidRDefault="00986E99">
      <w:pPr>
        <w:rPr>
          <w:rFonts w:ascii="Arial" w:eastAsia="Arial" w:hAnsi="Arial" w:cs="Arial"/>
          <w:sz w:val="18"/>
          <w:szCs w:val="18"/>
        </w:rPr>
      </w:pPr>
    </w:p>
    <w:p w14:paraId="00000290" w14:textId="77777777" w:rsidR="00986E99" w:rsidRDefault="00986E99">
      <w:pPr>
        <w:rPr>
          <w:rFonts w:ascii="Arial" w:eastAsia="Arial" w:hAnsi="Arial" w:cs="Arial"/>
        </w:rPr>
      </w:pPr>
    </w:p>
    <w:p w14:paraId="1699E27C" w14:textId="77777777" w:rsidR="00EB152D" w:rsidRDefault="00EB152D">
      <w:pPr>
        <w:rPr>
          <w:rFonts w:ascii="Arial" w:eastAsia="Arial" w:hAnsi="Arial" w:cs="Arial"/>
        </w:rPr>
        <w:sectPr w:rsidR="00EB152D" w:rsidSect="00AC7EF8">
          <w:pgSz w:w="15840" w:h="12240" w:orient="landscape"/>
          <w:pgMar w:top="1429" w:right="1411" w:bottom="1699" w:left="1411" w:header="720" w:footer="720" w:gutter="0"/>
          <w:cols w:space="720"/>
          <w:docGrid w:linePitch="326"/>
        </w:sectPr>
      </w:pPr>
    </w:p>
    <w:p w14:paraId="00000293" w14:textId="77777777" w:rsidR="00986E99" w:rsidRDefault="00986E99">
      <w:pPr>
        <w:rPr>
          <w:rFonts w:ascii="Arial" w:eastAsia="Arial" w:hAnsi="Arial" w:cs="Arial"/>
        </w:rPr>
      </w:pPr>
    </w:p>
    <w:p w14:paraId="00000294" w14:textId="77777777" w:rsidR="00986E99" w:rsidRPr="00EB152D" w:rsidRDefault="00000000">
      <w:pPr>
        <w:pBdr>
          <w:top w:val="nil"/>
          <w:left w:val="nil"/>
          <w:bottom w:val="nil"/>
          <w:right w:val="nil"/>
          <w:between w:val="nil"/>
        </w:pBdr>
        <w:spacing w:line="480" w:lineRule="auto"/>
        <w:rPr>
          <w:rFonts w:ascii="Arial" w:eastAsia="Arial" w:hAnsi="Arial" w:cs="Arial"/>
          <w:b/>
          <w:color w:val="000000"/>
          <w:sz w:val="22"/>
          <w:szCs w:val="22"/>
        </w:rPr>
      </w:pPr>
      <w:r w:rsidRPr="00EB152D">
        <w:rPr>
          <w:rFonts w:ascii="Arial" w:eastAsia="Arial" w:hAnsi="Arial" w:cs="Arial"/>
          <w:b/>
          <w:color w:val="000000"/>
          <w:sz w:val="22"/>
          <w:szCs w:val="22"/>
        </w:rPr>
        <w:t xml:space="preserve">Table 2: Basic reproduction number from the included studies. </w:t>
      </w:r>
    </w:p>
    <w:tbl>
      <w:tblPr>
        <w:tblStyle w:val="a1"/>
        <w:tblW w:w="990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531"/>
        <w:gridCol w:w="1709"/>
        <w:gridCol w:w="1710"/>
        <w:gridCol w:w="1440"/>
        <w:gridCol w:w="1800"/>
        <w:gridCol w:w="1710"/>
      </w:tblGrid>
      <w:tr w:rsidR="00EB152D" w:rsidRPr="00EB152D" w14:paraId="48F676CA" w14:textId="77777777" w:rsidTr="00EB152D">
        <w:trPr>
          <w:trHeight w:val="324"/>
        </w:trPr>
        <w:tc>
          <w:tcPr>
            <w:tcW w:w="1531" w:type="dxa"/>
            <w:tcBorders>
              <w:top w:val="single" w:sz="4" w:space="0" w:color="000000"/>
              <w:bottom w:val="single" w:sz="4" w:space="0" w:color="000000"/>
            </w:tcBorders>
          </w:tcPr>
          <w:p w14:paraId="00000295"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Author (year)</w:t>
            </w:r>
          </w:p>
        </w:tc>
        <w:tc>
          <w:tcPr>
            <w:tcW w:w="1709" w:type="dxa"/>
            <w:tcBorders>
              <w:top w:val="single" w:sz="4" w:space="0" w:color="000000"/>
              <w:bottom w:val="single" w:sz="4" w:space="0" w:color="000000"/>
            </w:tcBorders>
          </w:tcPr>
          <w:p w14:paraId="00000296"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Study period</w:t>
            </w:r>
          </w:p>
        </w:tc>
        <w:tc>
          <w:tcPr>
            <w:tcW w:w="1710" w:type="dxa"/>
            <w:tcBorders>
              <w:top w:val="single" w:sz="4" w:space="0" w:color="000000"/>
              <w:bottom w:val="single" w:sz="4" w:space="0" w:color="000000"/>
            </w:tcBorders>
          </w:tcPr>
          <w:p w14:paraId="00000297"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Location</w:t>
            </w:r>
          </w:p>
        </w:tc>
        <w:tc>
          <w:tcPr>
            <w:tcW w:w="1440" w:type="dxa"/>
            <w:tcBorders>
              <w:top w:val="single" w:sz="4" w:space="0" w:color="000000"/>
              <w:bottom w:val="single" w:sz="4" w:space="0" w:color="000000"/>
            </w:tcBorders>
          </w:tcPr>
          <w:p w14:paraId="00000298"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Mean or median</w:t>
            </w:r>
          </w:p>
        </w:tc>
        <w:tc>
          <w:tcPr>
            <w:tcW w:w="1800" w:type="dxa"/>
            <w:tcBorders>
              <w:top w:val="single" w:sz="4" w:space="0" w:color="000000"/>
              <w:bottom w:val="single" w:sz="4" w:space="0" w:color="000000"/>
            </w:tcBorders>
          </w:tcPr>
          <w:p w14:paraId="00000299"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Lower uncertainty measure</w:t>
            </w:r>
          </w:p>
        </w:tc>
        <w:tc>
          <w:tcPr>
            <w:tcW w:w="1710" w:type="dxa"/>
            <w:tcBorders>
              <w:top w:val="single" w:sz="4" w:space="0" w:color="000000"/>
              <w:bottom w:val="single" w:sz="4" w:space="0" w:color="000000"/>
            </w:tcBorders>
          </w:tcPr>
          <w:p w14:paraId="0000029A" w14:textId="77777777" w:rsidR="00EB152D" w:rsidRPr="00EB152D" w:rsidRDefault="00EB152D">
            <w:pPr>
              <w:pBdr>
                <w:top w:val="nil"/>
                <w:left w:val="nil"/>
                <w:bottom w:val="nil"/>
                <w:right w:val="nil"/>
                <w:between w:val="nil"/>
              </w:pBd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Upper uncertainty measure</w:t>
            </w:r>
          </w:p>
        </w:tc>
      </w:tr>
      <w:tr w:rsidR="00EB152D" w:rsidRPr="00EB152D" w14:paraId="2A395706" w14:textId="77777777" w:rsidTr="00EB152D">
        <w:trPr>
          <w:trHeight w:val="324"/>
        </w:trPr>
        <w:tc>
          <w:tcPr>
            <w:tcW w:w="1531" w:type="dxa"/>
            <w:tcBorders>
              <w:top w:val="single" w:sz="4" w:space="0" w:color="000000"/>
            </w:tcBorders>
          </w:tcPr>
          <w:p w14:paraId="0000029C"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Betti (2022)</w:t>
            </w:r>
          </w:p>
        </w:tc>
        <w:tc>
          <w:tcPr>
            <w:tcW w:w="1709" w:type="dxa"/>
            <w:tcBorders>
              <w:top w:val="single" w:sz="4" w:space="0" w:color="000000"/>
            </w:tcBorders>
          </w:tcPr>
          <w:p w14:paraId="0000029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Aug, 2022</w:t>
            </w:r>
          </w:p>
        </w:tc>
        <w:tc>
          <w:tcPr>
            <w:tcW w:w="1710" w:type="dxa"/>
            <w:tcBorders>
              <w:top w:val="single" w:sz="4" w:space="0" w:color="000000"/>
            </w:tcBorders>
          </w:tcPr>
          <w:p w14:paraId="0000029E"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Canada</w:t>
            </w:r>
          </w:p>
        </w:tc>
        <w:tc>
          <w:tcPr>
            <w:tcW w:w="1440" w:type="dxa"/>
            <w:tcBorders>
              <w:top w:val="single" w:sz="4" w:space="0" w:color="000000"/>
            </w:tcBorders>
          </w:tcPr>
          <w:p w14:paraId="0000029F"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2.3</w:t>
            </w:r>
          </w:p>
        </w:tc>
        <w:tc>
          <w:tcPr>
            <w:tcW w:w="1800" w:type="dxa"/>
            <w:tcBorders>
              <w:top w:val="single" w:sz="4" w:space="0" w:color="000000"/>
            </w:tcBorders>
          </w:tcPr>
          <w:p w14:paraId="000002A0"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710" w:type="dxa"/>
            <w:tcBorders>
              <w:top w:val="single" w:sz="4" w:space="0" w:color="000000"/>
            </w:tcBorders>
          </w:tcPr>
          <w:p w14:paraId="000002A1"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r>
      <w:tr w:rsidR="00EB152D" w:rsidRPr="00EB152D" w14:paraId="74CC5D7D" w14:textId="77777777" w:rsidTr="00EB152D">
        <w:trPr>
          <w:trHeight w:val="324"/>
        </w:trPr>
        <w:tc>
          <w:tcPr>
            <w:tcW w:w="1531" w:type="dxa"/>
          </w:tcPr>
          <w:p w14:paraId="000002A3"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Bragazzi (2023)</w:t>
            </w:r>
          </w:p>
        </w:tc>
        <w:tc>
          <w:tcPr>
            <w:tcW w:w="1709" w:type="dxa"/>
          </w:tcPr>
          <w:p w14:paraId="000002A4"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July 25, 2022</w:t>
            </w:r>
          </w:p>
        </w:tc>
        <w:tc>
          <w:tcPr>
            <w:tcW w:w="1710" w:type="dxa"/>
          </w:tcPr>
          <w:p w14:paraId="000002A5"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Canada</w:t>
            </w:r>
          </w:p>
        </w:tc>
        <w:tc>
          <w:tcPr>
            <w:tcW w:w="1440" w:type="dxa"/>
          </w:tcPr>
          <w:p w14:paraId="000002A6"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1.46</w:t>
            </w:r>
          </w:p>
        </w:tc>
        <w:tc>
          <w:tcPr>
            <w:tcW w:w="1800" w:type="dxa"/>
          </w:tcPr>
          <w:p w14:paraId="000002A7"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710" w:type="dxa"/>
          </w:tcPr>
          <w:p w14:paraId="000002A8"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r>
      <w:tr w:rsidR="00EB152D" w:rsidRPr="00EB152D" w14:paraId="5F2B7C38" w14:textId="77777777" w:rsidTr="00EB152D">
        <w:trPr>
          <w:trHeight w:val="324"/>
        </w:trPr>
        <w:tc>
          <w:tcPr>
            <w:tcW w:w="1531" w:type="dxa"/>
          </w:tcPr>
          <w:p w14:paraId="000002AA"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Branda (2023)</w:t>
            </w:r>
          </w:p>
        </w:tc>
        <w:tc>
          <w:tcPr>
            <w:tcW w:w="1709" w:type="dxa"/>
          </w:tcPr>
          <w:p w14:paraId="000002AB"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Aug, 2022</w:t>
            </w:r>
          </w:p>
        </w:tc>
        <w:tc>
          <w:tcPr>
            <w:tcW w:w="1710" w:type="dxa"/>
          </w:tcPr>
          <w:p w14:paraId="000002AC"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Europe</w:t>
            </w:r>
          </w:p>
        </w:tc>
        <w:tc>
          <w:tcPr>
            <w:tcW w:w="1440" w:type="dxa"/>
          </w:tcPr>
          <w:p w14:paraId="000002A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2.44</w:t>
            </w:r>
          </w:p>
        </w:tc>
        <w:tc>
          <w:tcPr>
            <w:tcW w:w="1800" w:type="dxa"/>
          </w:tcPr>
          <w:p w14:paraId="000002AE"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1.35</w:t>
            </w:r>
          </w:p>
        </w:tc>
        <w:tc>
          <w:tcPr>
            <w:tcW w:w="1710" w:type="dxa"/>
          </w:tcPr>
          <w:p w14:paraId="000002AF"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4.9</w:t>
            </w:r>
          </w:p>
        </w:tc>
      </w:tr>
      <w:tr w:rsidR="00EB152D" w:rsidRPr="00EB152D" w14:paraId="22495B45" w14:textId="77777777" w:rsidTr="00EB152D">
        <w:trPr>
          <w:trHeight w:val="324"/>
        </w:trPr>
        <w:tc>
          <w:tcPr>
            <w:tcW w:w="1531" w:type="dxa"/>
          </w:tcPr>
          <w:p w14:paraId="000002B1"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Endo (2022)</w:t>
            </w:r>
          </w:p>
        </w:tc>
        <w:tc>
          <w:tcPr>
            <w:tcW w:w="1709" w:type="dxa"/>
          </w:tcPr>
          <w:p w14:paraId="000002B2"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Up to May, 2022</w:t>
            </w:r>
          </w:p>
        </w:tc>
        <w:tc>
          <w:tcPr>
            <w:tcW w:w="1710" w:type="dxa"/>
          </w:tcPr>
          <w:p w14:paraId="000002B3"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Global</w:t>
            </w:r>
          </w:p>
        </w:tc>
        <w:tc>
          <w:tcPr>
            <w:tcW w:w="1440" w:type="dxa"/>
          </w:tcPr>
          <w:p w14:paraId="000002B4"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800" w:type="dxa"/>
          </w:tcPr>
          <w:p w14:paraId="000002B5"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1.63</w:t>
            </w:r>
          </w:p>
        </w:tc>
        <w:tc>
          <w:tcPr>
            <w:tcW w:w="1710" w:type="dxa"/>
          </w:tcPr>
          <w:p w14:paraId="000002B6"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1.73</w:t>
            </w:r>
          </w:p>
        </w:tc>
      </w:tr>
      <w:tr w:rsidR="00EB152D" w:rsidRPr="00EB152D" w14:paraId="733F2142" w14:textId="77777777" w:rsidTr="00EB152D">
        <w:trPr>
          <w:trHeight w:val="324"/>
        </w:trPr>
        <w:tc>
          <w:tcPr>
            <w:tcW w:w="1531" w:type="dxa"/>
          </w:tcPr>
          <w:p w14:paraId="000002B8"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Gao (2023)</w:t>
            </w:r>
          </w:p>
        </w:tc>
        <w:tc>
          <w:tcPr>
            <w:tcW w:w="1709" w:type="dxa"/>
          </w:tcPr>
          <w:p w14:paraId="000002B9"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January to August, 2022</w:t>
            </w:r>
          </w:p>
        </w:tc>
        <w:tc>
          <w:tcPr>
            <w:tcW w:w="1710" w:type="dxa"/>
          </w:tcPr>
          <w:p w14:paraId="000002BA"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Global</w:t>
            </w:r>
          </w:p>
        </w:tc>
        <w:tc>
          <w:tcPr>
            <w:tcW w:w="1440" w:type="dxa"/>
          </w:tcPr>
          <w:p w14:paraId="000002BB"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800" w:type="dxa"/>
          </w:tcPr>
          <w:p w14:paraId="000002BC"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0.7</w:t>
            </w:r>
          </w:p>
        </w:tc>
        <w:tc>
          <w:tcPr>
            <w:tcW w:w="1710" w:type="dxa"/>
          </w:tcPr>
          <w:p w14:paraId="000002B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4.13</w:t>
            </w:r>
          </w:p>
        </w:tc>
      </w:tr>
      <w:tr w:rsidR="00EB152D" w:rsidRPr="00EB152D" w14:paraId="57EBCDD9" w14:textId="77777777" w:rsidTr="00EB152D">
        <w:trPr>
          <w:trHeight w:val="324"/>
        </w:trPr>
        <w:tc>
          <w:tcPr>
            <w:tcW w:w="1531" w:type="dxa"/>
          </w:tcPr>
          <w:p w14:paraId="000002BF"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Guo (2022)</w:t>
            </w:r>
          </w:p>
        </w:tc>
        <w:tc>
          <w:tcPr>
            <w:tcW w:w="1709" w:type="dxa"/>
          </w:tcPr>
          <w:p w14:paraId="000002C0"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January to August, 2022</w:t>
            </w:r>
          </w:p>
        </w:tc>
        <w:tc>
          <w:tcPr>
            <w:tcW w:w="1710" w:type="dxa"/>
          </w:tcPr>
          <w:p w14:paraId="000002C1"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Global</w:t>
            </w:r>
          </w:p>
        </w:tc>
        <w:tc>
          <w:tcPr>
            <w:tcW w:w="1440" w:type="dxa"/>
          </w:tcPr>
          <w:p w14:paraId="000002C2"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1.33</w:t>
            </w:r>
          </w:p>
        </w:tc>
        <w:tc>
          <w:tcPr>
            <w:tcW w:w="1800" w:type="dxa"/>
          </w:tcPr>
          <w:p w14:paraId="000002C3"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710" w:type="dxa"/>
          </w:tcPr>
          <w:p w14:paraId="000002C4"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r>
      <w:tr w:rsidR="00EB152D" w:rsidRPr="00EB152D" w14:paraId="31FC2714" w14:textId="77777777" w:rsidTr="00EB152D">
        <w:trPr>
          <w:trHeight w:val="324"/>
        </w:trPr>
        <w:tc>
          <w:tcPr>
            <w:tcW w:w="1531" w:type="dxa"/>
          </w:tcPr>
          <w:p w14:paraId="000002C6"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proofErr w:type="spellStart"/>
            <w:r w:rsidRPr="00EB152D">
              <w:rPr>
                <w:rFonts w:ascii="Arial" w:eastAsia="Arial" w:hAnsi="Arial" w:cs="Arial"/>
                <w:color w:val="000000"/>
                <w:sz w:val="22"/>
                <w:szCs w:val="22"/>
              </w:rPr>
              <w:t>Guzze</w:t>
            </w:r>
            <w:sdt>
              <w:sdtPr>
                <w:rPr>
                  <w:sz w:val="22"/>
                  <w:szCs w:val="22"/>
                </w:rPr>
                <w:tag w:val="goog_rdk_53"/>
                <w:id w:val="411668298"/>
              </w:sdtPr>
              <w:sdtContent>
                <w:ins w:id="1" w:author="Kelly Charniga" w:date="2023-11-10T14:17:00Z">
                  <w:r w:rsidRPr="00EB152D">
                    <w:rPr>
                      <w:rFonts w:ascii="Arial" w:eastAsia="Arial" w:hAnsi="Arial" w:cs="Arial"/>
                      <w:color w:val="000000"/>
                      <w:sz w:val="22"/>
                      <w:szCs w:val="22"/>
                    </w:rPr>
                    <w:t>t</w:t>
                  </w:r>
                </w:ins>
              </w:sdtContent>
            </w:sdt>
            <w:r w:rsidRPr="00EB152D">
              <w:rPr>
                <w:rFonts w:ascii="Arial" w:eastAsia="Arial" w:hAnsi="Arial" w:cs="Arial"/>
                <w:color w:val="000000"/>
                <w:sz w:val="22"/>
                <w:szCs w:val="22"/>
              </w:rPr>
              <w:t>ta</w:t>
            </w:r>
            <w:proofErr w:type="spellEnd"/>
            <w:r w:rsidRPr="00EB152D">
              <w:rPr>
                <w:rFonts w:ascii="Arial" w:eastAsia="Arial" w:hAnsi="Arial" w:cs="Arial"/>
                <w:color w:val="000000"/>
                <w:sz w:val="22"/>
                <w:szCs w:val="22"/>
              </w:rPr>
              <w:t xml:space="preserve"> (2022)</w:t>
            </w:r>
          </w:p>
        </w:tc>
        <w:tc>
          <w:tcPr>
            <w:tcW w:w="1709" w:type="dxa"/>
          </w:tcPr>
          <w:p w14:paraId="000002C7"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June, 2022</w:t>
            </w:r>
          </w:p>
        </w:tc>
        <w:tc>
          <w:tcPr>
            <w:tcW w:w="1710" w:type="dxa"/>
          </w:tcPr>
          <w:p w14:paraId="000002C8"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Italy</w:t>
            </w:r>
          </w:p>
        </w:tc>
        <w:tc>
          <w:tcPr>
            <w:tcW w:w="1440" w:type="dxa"/>
          </w:tcPr>
          <w:p w14:paraId="000002C9"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2.43</w:t>
            </w:r>
          </w:p>
        </w:tc>
        <w:tc>
          <w:tcPr>
            <w:tcW w:w="1800" w:type="dxa"/>
          </w:tcPr>
          <w:p w14:paraId="000002CA"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1.82</w:t>
            </w:r>
          </w:p>
        </w:tc>
        <w:tc>
          <w:tcPr>
            <w:tcW w:w="1710" w:type="dxa"/>
          </w:tcPr>
          <w:p w14:paraId="000002CB"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3.26</w:t>
            </w:r>
          </w:p>
        </w:tc>
      </w:tr>
      <w:tr w:rsidR="00EB152D" w:rsidRPr="00EB152D" w14:paraId="3173EA41" w14:textId="77777777" w:rsidTr="00EB152D">
        <w:trPr>
          <w:trHeight w:val="414"/>
        </w:trPr>
        <w:tc>
          <w:tcPr>
            <w:tcW w:w="1531" w:type="dxa"/>
            <w:vMerge w:val="restart"/>
          </w:tcPr>
          <w:p w14:paraId="000002C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xml:space="preserve">Kwok (2022) </w:t>
            </w:r>
          </w:p>
        </w:tc>
        <w:tc>
          <w:tcPr>
            <w:tcW w:w="1709" w:type="dxa"/>
            <w:vMerge w:val="restart"/>
          </w:tcPr>
          <w:p w14:paraId="000002CE" w14:textId="5EEFE65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June, 2022</w:t>
            </w:r>
          </w:p>
        </w:tc>
        <w:tc>
          <w:tcPr>
            <w:tcW w:w="1710" w:type="dxa"/>
          </w:tcPr>
          <w:p w14:paraId="000002CF"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England</w:t>
            </w:r>
          </w:p>
        </w:tc>
        <w:tc>
          <w:tcPr>
            <w:tcW w:w="1440" w:type="dxa"/>
          </w:tcPr>
          <w:p w14:paraId="000002D0"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c>
          <w:tcPr>
            <w:tcW w:w="1800" w:type="dxa"/>
          </w:tcPr>
          <w:p w14:paraId="000002D1"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1.5</w:t>
            </w:r>
          </w:p>
        </w:tc>
        <w:tc>
          <w:tcPr>
            <w:tcW w:w="1710" w:type="dxa"/>
          </w:tcPr>
          <w:p w14:paraId="000002D2"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1.7</w:t>
            </w:r>
          </w:p>
        </w:tc>
      </w:tr>
      <w:tr w:rsidR="00EB152D" w:rsidRPr="00EB152D" w14:paraId="46EE9E19" w14:textId="77777777" w:rsidTr="00EB152D">
        <w:trPr>
          <w:trHeight w:val="413"/>
        </w:trPr>
        <w:tc>
          <w:tcPr>
            <w:tcW w:w="1531" w:type="dxa"/>
            <w:vMerge/>
          </w:tcPr>
          <w:p w14:paraId="000002D4"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709" w:type="dxa"/>
            <w:vMerge/>
          </w:tcPr>
          <w:p w14:paraId="000002D5"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710" w:type="dxa"/>
          </w:tcPr>
          <w:p w14:paraId="000002D6"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Portugal</w:t>
            </w:r>
          </w:p>
        </w:tc>
        <w:tc>
          <w:tcPr>
            <w:tcW w:w="1440" w:type="dxa"/>
          </w:tcPr>
          <w:p w14:paraId="000002D7"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c>
          <w:tcPr>
            <w:tcW w:w="1800" w:type="dxa"/>
          </w:tcPr>
          <w:p w14:paraId="000002D8"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1.2</w:t>
            </w:r>
          </w:p>
        </w:tc>
        <w:tc>
          <w:tcPr>
            <w:tcW w:w="1710" w:type="dxa"/>
          </w:tcPr>
          <w:p w14:paraId="000002D9"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1.6</w:t>
            </w:r>
          </w:p>
        </w:tc>
      </w:tr>
      <w:tr w:rsidR="00EB152D" w:rsidRPr="00EB152D" w14:paraId="4B3400CB" w14:textId="77777777" w:rsidTr="00EB152D">
        <w:trPr>
          <w:trHeight w:val="413"/>
        </w:trPr>
        <w:tc>
          <w:tcPr>
            <w:tcW w:w="1531" w:type="dxa"/>
            <w:vMerge/>
          </w:tcPr>
          <w:p w14:paraId="000002DB"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709" w:type="dxa"/>
            <w:vMerge/>
          </w:tcPr>
          <w:p w14:paraId="000002DC"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710" w:type="dxa"/>
          </w:tcPr>
          <w:p w14:paraId="000002D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Spain</w:t>
            </w:r>
          </w:p>
        </w:tc>
        <w:tc>
          <w:tcPr>
            <w:tcW w:w="1440" w:type="dxa"/>
          </w:tcPr>
          <w:p w14:paraId="000002DE"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c>
          <w:tcPr>
            <w:tcW w:w="1800" w:type="dxa"/>
          </w:tcPr>
          <w:p w14:paraId="000002DF"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1.7</w:t>
            </w:r>
          </w:p>
        </w:tc>
        <w:tc>
          <w:tcPr>
            <w:tcW w:w="1710" w:type="dxa"/>
          </w:tcPr>
          <w:p w14:paraId="000002E0"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2</w:t>
            </w:r>
          </w:p>
        </w:tc>
      </w:tr>
      <w:tr w:rsidR="00EB152D" w:rsidRPr="00EB152D" w14:paraId="250F522D" w14:textId="77777777" w:rsidTr="00EB152D">
        <w:trPr>
          <w:trHeight w:val="324"/>
        </w:trPr>
        <w:tc>
          <w:tcPr>
            <w:tcW w:w="1531" w:type="dxa"/>
          </w:tcPr>
          <w:p w14:paraId="000002E2"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Miura (2022)</w:t>
            </w:r>
          </w:p>
        </w:tc>
        <w:tc>
          <w:tcPr>
            <w:tcW w:w="1709" w:type="dxa"/>
          </w:tcPr>
          <w:p w14:paraId="000002E3"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Up to May, 2022</w:t>
            </w:r>
          </w:p>
        </w:tc>
        <w:tc>
          <w:tcPr>
            <w:tcW w:w="1710" w:type="dxa"/>
          </w:tcPr>
          <w:p w14:paraId="000002E4"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Netherlands</w:t>
            </w:r>
          </w:p>
        </w:tc>
        <w:tc>
          <w:tcPr>
            <w:tcW w:w="1440" w:type="dxa"/>
          </w:tcPr>
          <w:p w14:paraId="000002E5"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800" w:type="dxa"/>
          </w:tcPr>
          <w:p w14:paraId="000002E6"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1.3</w:t>
            </w:r>
          </w:p>
        </w:tc>
        <w:tc>
          <w:tcPr>
            <w:tcW w:w="1710" w:type="dxa"/>
          </w:tcPr>
          <w:p w14:paraId="000002E7"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1.6</w:t>
            </w:r>
          </w:p>
        </w:tc>
      </w:tr>
      <w:tr w:rsidR="00EB152D" w:rsidRPr="00EB152D" w14:paraId="57D04770" w14:textId="77777777" w:rsidTr="00EB152D">
        <w:trPr>
          <w:trHeight w:val="324"/>
        </w:trPr>
        <w:tc>
          <w:tcPr>
            <w:tcW w:w="1531" w:type="dxa"/>
          </w:tcPr>
          <w:p w14:paraId="000002E9"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Okyere (2023)</w:t>
            </w:r>
          </w:p>
        </w:tc>
        <w:tc>
          <w:tcPr>
            <w:tcW w:w="1709" w:type="dxa"/>
          </w:tcPr>
          <w:p w14:paraId="000002EA"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October, 2022</w:t>
            </w:r>
          </w:p>
        </w:tc>
        <w:tc>
          <w:tcPr>
            <w:tcW w:w="1710" w:type="dxa"/>
          </w:tcPr>
          <w:p w14:paraId="000002EB"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Ghana</w:t>
            </w:r>
          </w:p>
        </w:tc>
        <w:tc>
          <w:tcPr>
            <w:tcW w:w="1440" w:type="dxa"/>
          </w:tcPr>
          <w:p w14:paraId="000002EC"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0.194</w:t>
            </w:r>
          </w:p>
        </w:tc>
        <w:tc>
          <w:tcPr>
            <w:tcW w:w="1800" w:type="dxa"/>
          </w:tcPr>
          <w:p w14:paraId="000002ED"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710" w:type="dxa"/>
          </w:tcPr>
          <w:p w14:paraId="000002EE"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r>
      <w:tr w:rsidR="00EB152D" w:rsidRPr="00EB152D" w14:paraId="6C516B47" w14:textId="77777777" w:rsidTr="00EB152D">
        <w:trPr>
          <w:trHeight w:val="324"/>
        </w:trPr>
        <w:tc>
          <w:tcPr>
            <w:tcW w:w="1531" w:type="dxa"/>
            <w:tcBorders>
              <w:bottom w:val="single" w:sz="4" w:space="0" w:color="000000"/>
            </w:tcBorders>
          </w:tcPr>
          <w:p w14:paraId="000002F0"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Wei (2023)</w:t>
            </w:r>
          </w:p>
        </w:tc>
        <w:tc>
          <w:tcPr>
            <w:tcW w:w="1709" w:type="dxa"/>
            <w:tcBorders>
              <w:bottom w:val="single" w:sz="4" w:space="0" w:color="000000"/>
            </w:tcBorders>
          </w:tcPr>
          <w:p w14:paraId="000002F1"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October, 2022</w:t>
            </w:r>
          </w:p>
        </w:tc>
        <w:tc>
          <w:tcPr>
            <w:tcW w:w="1710" w:type="dxa"/>
            <w:tcBorders>
              <w:bottom w:val="single" w:sz="4" w:space="0" w:color="000000"/>
            </w:tcBorders>
          </w:tcPr>
          <w:p w14:paraId="000002F2"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Global</w:t>
            </w:r>
          </w:p>
        </w:tc>
        <w:tc>
          <w:tcPr>
            <w:tcW w:w="1440" w:type="dxa"/>
            <w:tcBorders>
              <w:bottom w:val="single" w:sz="4" w:space="0" w:color="000000"/>
            </w:tcBorders>
          </w:tcPr>
          <w:p w14:paraId="000002F3"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3.012</w:t>
            </w:r>
          </w:p>
        </w:tc>
        <w:tc>
          <w:tcPr>
            <w:tcW w:w="1800" w:type="dxa"/>
            <w:tcBorders>
              <w:bottom w:val="single" w:sz="4" w:space="0" w:color="000000"/>
            </w:tcBorders>
          </w:tcPr>
          <w:p w14:paraId="000002F4"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c>
          <w:tcPr>
            <w:tcW w:w="1710" w:type="dxa"/>
            <w:tcBorders>
              <w:bottom w:val="single" w:sz="4" w:space="0" w:color="000000"/>
            </w:tcBorders>
          </w:tcPr>
          <w:p w14:paraId="000002F5" w14:textId="77777777" w:rsidR="00EB152D" w:rsidRPr="00EB152D" w:rsidRDefault="00EB152D">
            <w:pPr>
              <w:pBdr>
                <w:top w:val="nil"/>
                <w:left w:val="nil"/>
                <w:bottom w:val="nil"/>
                <w:right w:val="nil"/>
                <w:between w:val="nil"/>
              </w:pBdr>
              <w:spacing w:line="360" w:lineRule="auto"/>
              <w:rPr>
                <w:rFonts w:ascii="Arial" w:eastAsia="Arial" w:hAnsi="Arial" w:cs="Arial"/>
                <w:color w:val="000000"/>
                <w:sz w:val="22"/>
                <w:szCs w:val="22"/>
              </w:rPr>
            </w:pPr>
            <w:r w:rsidRPr="00EB152D">
              <w:rPr>
                <w:rFonts w:ascii="Arial" w:eastAsia="Arial" w:hAnsi="Arial" w:cs="Arial"/>
                <w:color w:val="000000"/>
                <w:sz w:val="22"/>
                <w:szCs w:val="22"/>
              </w:rPr>
              <w:t>- </w:t>
            </w:r>
          </w:p>
        </w:tc>
      </w:tr>
    </w:tbl>
    <w:p w14:paraId="7B8692AD" w14:textId="75B47CB5" w:rsidR="00EB152D" w:rsidRPr="00EB152D" w:rsidRDefault="00000000">
      <w:pPr>
        <w:pBdr>
          <w:top w:val="nil"/>
          <w:left w:val="nil"/>
          <w:bottom w:val="nil"/>
          <w:right w:val="nil"/>
          <w:between w:val="nil"/>
        </w:pBdr>
        <w:spacing w:line="480" w:lineRule="auto"/>
        <w:rPr>
          <w:rFonts w:ascii="Arial" w:eastAsia="Arial" w:hAnsi="Arial" w:cs="Arial"/>
          <w:color w:val="000000"/>
          <w:sz w:val="22"/>
          <w:szCs w:val="22"/>
        </w:rPr>
      </w:pPr>
      <w:r w:rsidRPr="00EB152D">
        <w:rPr>
          <w:rFonts w:ascii="Arial" w:eastAsia="Arial" w:hAnsi="Arial" w:cs="Arial"/>
          <w:color w:val="000000"/>
          <w:sz w:val="22"/>
          <w:szCs w:val="22"/>
        </w:rPr>
        <w:t>(-): Not available</w:t>
      </w:r>
    </w:p>
    <w:p w14:paraId="5BA15096" w14:textId="77777777" w:rsidR="00EB152D" w:rsidRDefault="00EB152D">
      <w:pPr>
        <w:pBdr>
          <w:top w:val="nil"/>
          <w:left w:val="nil"/>
          <w:bottom w:val="nil"/>
          <w:right w:val="nil"/>
          <w:between w:val="nil"/>
        </w:pBdr>
        <w:spacing w:line="480" w:lineRule="auto"/>
        <w:rPr>
          <w:rFonts w:ascii="Arial" w:eastAsia="Arial" w:hAnsi="Arial" w:cs="Arial"/>
          <w:b/>
          <w:color w:val="000000"/>
          <w:sz w:val="22"/>
          <w:szCs w:val="22"/>
        </w:rPr>
      </w:pPr>
    </w:p>
    <w:p w14:paraId="71078C90" w14:textId="77777777" w:rsidR="00EB152D" w:rsidRDefault="00EB152D">
      <w:pPr>
        <w:pBdr>
          <w:top w:val="nil"/>
          <w:left w:val="nil"/>
          <w:bottom w:val="nil"/>
          <w:right w:val="nil"/>
          <w:between w:val="nil"/>
        </w:pBdr>
        <w:spacing w:line="480" w:lineRule="auto"/>
        <w:rPr>
          <w:rFonts w:ascii="Arial" w:eastAsia="Arial" w:hAnsi="Arial" w:cs="Arial"/>
          <w:b/>
          <w:color w:val="000000"/>
          <w:sz w:val="22"/>
          <w:szCs w:val="22"/>
        </w:rPr>
      </w:pPr>
    </w:p>
    <w:p w14:paraId="5C5EDBCE" w14:textId="77777777" w:rsidR="00EB152D" w:rsidRDefault="00EB152D">
      <w:pPr>
        <w:pBdr>
          <w:top w:val="nil"/>
          <w:left w:val="nil"/>
          <w:bottom w:val="nil"/>
          <w:right w:val="nil"/>
          <w:between w:val="nil"/>
        </w:pBdr>
        <w:spacing w:line="480" w:lineRule="auto"/>
        <w:rPr>
          <w:rFonts w:ascii="Arial" w:eastAsia="Arial" w:hAnsi="Arial" w:cs="Arial"/>
          <w:b/>
          <w:color w:val="000000"/>
          <w:sz w:val="22"/>
          <w:szCs w:val="22"/>
        </w:rPr>
      </w:pPr>
    </w:p>
    <w:p w14:paraId="000002FA" w14:textId="49A86606" w:rsidR="00986E99" w:rsidRPr="00EB152D" w:rsidRDefault="00000000">
      <w:pPr>
        <w:pBdr>
          <w:top w:val="nil"/>
          <w:left w:val="nil"/>
          <w:bottom w:val="nil"/>
          <w:right w:val="nil"/>
          <w:between w:val="nil"/>
        </w:pBdr>
        <w:spacing w:line="480" w:lineRule="auto"/>
        <w:rPr>
          <w:rFonts w:ascii="Arial" w:eastAsia="Arial" w:hAnsi="Arial" w:cs="Arial"/>
          <w:b/>
          <w:color w:val="000000"/>
          <w:sz w:val="22"/>
          <w:szCs w:val="22"/>
        </w:rPr>
      </w:pPr>
      <w:r w:rsidRPr="00EB152D">
        <w:rPr>
          <w:rFonts w:ascii="Arial" w:eastAsia="Arial" w:hAnsi="Arial" w:cs="Arial"/>
          <w:b/>
          <w:color w:val="000000"/>
          <w:sz w:val="22"/>
          <w:szCs w:val="22"/>
        </w:rPr>
        <w:lastRenderedPageBreak/>
        <w:t xml:space="preserve">Table 3: Effective reproduction number from the included studies. </w:t>
      </w:r>
    </w:p>
    <w:tbl>
      <w:tblPr>
        <w:tblStyle w:val="TableNormal0"/>
        <w:tblW w:w="9175" w:type="dxa"/>
        <w:tblInd w:w="5" w:type="dxa"/>
        <w:tblLayout w:type="fixed"/>
        <w:tblLook w:val="0400" w:firstRow="0" w:lastRow="0" w:firstColumn="0" w:lastColumn="0" w:noHBand="0" w:noVBand="1"/>
      </w:tblPr>
      <w:tblGrid>
        <w:gridCol w:w="1795"/>
        <w:gridCol w:w="1530"/>
        <w:gridCol w:w="1620"/>
        <w:gridCol w:w="1260"/>
        <w:gridCol w:w="1530"/>
        <w:gridCol w:w="1440"/>
      </w:tblGrid>
      <w:tr w:rsidR="00EB152D" w:rsidRPr="00EB152D" w14:paraId="2766CDFF" w14:textId="77777777" w:rsidTr="00EB152D">
        <w:tc>
          <w:tcPr>
            <w:tcW w:w="1795" w:type="dxa"/>
            <w:tcBorders>
              <w:top w:val="single" w:sz="4" w:space="0" w:color="auto"/>
              <w:bottom w:val="single" w:sz="4" w:space="0" w:color="auto"/>
            </w:tcBorders>
          </w:tcPr>
          <w:p w14:paraId="000002FB"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Author (year)</w:t>
            </w:r>
          </w:p>
        </w:tc>
        <w:tc>
          <w:tcPr>
            <w:tcW w:w="1530" w:type="dxa"/>
            <w:tcBorders>
              <w:top w:val="single" w:sz="4" w:space="0" w:color="auto"/>
              <w:bottom w:val="single" w:sz="4" w:space="0" w:color="auto"/>
            </w:tcBorders>
          </w:tcPr>
          <w:p w14:paraId="000002FC"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Study period</w:t>
            </w:r>
          </w:p>
        </w:tc>
        <w:tc>
          <w:tcPr>
            <w:tcW w:w="1620" w:type="dxa"/>
            <w:tcBorders>
              <w:top w:val="single" w:sz="4" w:space="0" w:color="auto"/>
              <w:bottom w:val="single" w:sz="4" w:space="0" w:color="auto"/>
            </w:tcBorders>
          </w:tcPr>
          <w:p w14:paraId="000002FD"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Location</w:t>
            </w:r>
          </w:p>
        </w:tc>
        <w:tc>
          <w:tcPr>
            <w:tcW w:w="1260" w:type="dxa"/>
            <w:tcBorders>
              <w:top w:val="single" w:sz="4" w:space="0" w:color="auto"/>
              <w:bottom w:val="single" w:sz="4" w:space="0" w:color="auto"/>
            </w:tcBorders>
          </w:tcPr>
          <w:p w14:paraId="000002FE"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Mean or median</w:t>
            </w:r>
          </w:p>
        </w:tc>
        <w:tc>
          <w:tcPr>
            <w:tcW w:w="1530" w:type="dxa"/>
            <w:tcBorders>
              <w:top w:val="single" w:sz="4" w:space="0" w:color="auto"/>
              <w:bottom w:val="single" w:sz="4" w:space="0" w:color="auto"/>
            </w:tcBorders>
          </w:tcPr>
          <w:p w14:paraId="000002FF"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Lower uncertainty measure</w:t>
            </w:r>
          </w:p>
        </w:tc>
        <w:tc>
          <w:tcPr>
            <w:tcW w:w="1440" w:type="dxa"/>
            <w:tcBorders>
              <w:top w:val="single" w:sz="4" w:space="0" w:color="auto"/>
              <w:bottom w:val="single" w:sz="4" w:space="0" w:color="auto"/>
            </w:tcBorders>
          </w:tcPr>
          <w:p w14:paraId="00000300" w14:textId="77777777" w:rsidR="00EB152D" w:rsidRPr="00EB152D" w:rsidRDefault="00EB152D">
            <w:pPr>
              <w:spacing w:line="360" w:lineRule="auto"/>
              <w:rPr>
                <w:rFonts w:ascii="Arial" w:eastAsia="Arial" w:hAnsi="Arial" w:cs="Arial"/>
                <w:b/>
                <w:color w:val="000000"/>
                <w:sz w:val="22"/>
                <w:szCs w:val="22"/>
              </w:rPr>
            </w:pPr>
            <w:r w:rsidRPr="00EB152D">
              <w:rPr>
                <w:rFonts w:ascii="Arial" w:eastAsia="Arial" w:hAnsi="Arial" w:cs="Arial"/>
                <w:b/>
                <w:color w:val="000000"/>
                <w:sz w:val="22"/>
                <w:szCs w:val="22"/>
              </w:rPr>
              <w:t>Upper uncertainty measure</w:t>
            </w:r>
          </w:p>
        </w:tc>
      </w:tr>
      <w:tr w:rsidR="00EB152D" w:rsidRPr="00EB152D" w14:paraId="60F84F21" w14:textId="77777777" w:rsidTr="00EB152D">
        <w:tc>
          <w:tcPr>
            <w:tcW w:w="1795" w:type="dxa"/>
            <w:tcBorders>
              <w:top w:val="single" w:sz="4" w:space="0" w:color="auto"/>
            </w:tcBorders>
          </w:tcPr>
          <w:p w14:paraId="0000030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Chitwood (2023)</w:t>
            </w:r>
          </w:p>
        </w:tc>
        <w:tc>
          <w:tcPr>
            <w:tcW w:w="1530" w:type="dxa"/>
            <w:tcBorders>
              <w:top w:val="single" w:sz="4" w:space="0" w:color="auto"/>
            </w:tcBorders>
          </w:tcPr>
          <w:p w14:paraId="0000030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Nov, 2022</w:t>
            </w:r>
          </w:p>
        </w:tc>
        <w:tc>
          <w:tcPr>
            <w:tcW w:w="1620" w:type="dxa"/>
            <w:tcBorders>
              <w:top w:val="single" w:sz="4" w:space="0" w:color="auto"/>
            </w:tcBorders>
          </w:tcPr>
          <w:p w14:paraId="00000304" w14:textId="77777777" w:rsidR="00EB152D" w:rsidRPr="00EB152D" w:rsidRDefault="00000000">
            <w:pPr>
              <w:spacing w:line="360" w:lineRule="auto"/>
              <w:rPr>
                <w:rFonts w:ascii="Arial" w:eastAsia="Arial" w:hAnsi="Arial" w:cs="Arial"/>
                <w:color w:val="000000"/>
                <w:sz w:val="22"/>
                <w:szCs w:val="22"/>
              </w:rPr>
            </w:pPr>
            <w:sdt>
              <w:sdtPr>
                <w:rPr>
                  <w:sz w:val="22"/>
                  <w:szCs w:val="22"/>
                </w:rPr>
                <w:tag w:val="goog_rdk_55"/>
                <w:id w:val="1542629386"/>
              </w:sdtPr>
              <w:sdtContent/>
            </w:sdt>
            <w:r w:rsidR="00EB152D" w:rsidRPr="00EB152D">
              <w:rPr>
                <w:rFonts w:ascii="Arial" w:eastAsia="Arial" w:hAnsi="Arial" w:cs="Arial"/>
                <w:color w:val="000000"/>
                <w:sz w:val="22"/>
                <w:szCs w:val="22"/>
              </w:rPr>
              <w:t>USA</w:t>
            </w:r>
          </w:p>
        </w:tc>
        <w:tc>
          <w:tcPr>
            <w:tcW w:w="1260" w:type="dxa"/>
            <w:tcBorders>
              <w:top w:val="single" w:sz="4" w:space="0" w:color="auto"/>
            </w:tcBorders>
          </w:tcPr>
          <w:p w14:paraId="0000030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c>
          <w:tcPr>
            <w:tcW w:w="1530" w:type="dxa"/>
            <w:tcBorders>
              <w:top w:val="single" w:sz="4" w:space="0" w:color="auto"/>
            </w:tcBorders>
          </w:tcPr>
          <w:p w14:paraId="00000306"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1.2</w:t>
            </w:r>
          </w:p>
        </w:tc>
        <w:tc>
          <w:tcPr>
            <w:tcW w:w="1440" w:type="dxa"/>
            <w:tcBorders>
              <w:top w:val="single" w:sz="4" w:space="0" w:color="auto"/>
            </w:tcBorders>
          </w:tcPr>
          <w:p w14:paraId="0000030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w:t>
            </w:r>
          </w:p>
        </w:tc>
      </w:tr>
      <w:tr w:rsidR="00EB152D" w:rsidRPr="00EB152D" w14:paraId="31008738" w14:textId="77777777" w:rsidTr="00EB152D">
        <w:trPr>
          <w:trHeight w:val="190"/>
        </w:trPr>
        <w:tc>
          <w:tcPr>
            <w:tcW w:w="1795" w:type="dxa"/>
            <w:vMerge w:val="restart"/>
          </w:tcPr>
          <w:p w14:paraId="0000030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Diaz-Brochero (2023)</w:t>
            </w:r>
          </w:p>
        </w:tc>
        <w:tc>
          <w:tcPr>
            <w:tcW w:w="1530" w:type="dxa"/>
            <w:vMerge w:val="restart"/>
          </w:tcPr>
          <w:p w14:paraId="0000030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June to November, 2022</w:t>
            </w:r>
          </w:p>
        </w:tc>
        <w:tc>
          <w:tcPr>
            <w:tcW w:w="1620" w:type="dxa"/>
          </w:tcPr>
          <w:p w14:paraId="0000030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Argentina</w:t>
            </w:r>
          </w:p>
        </w:tc>
        <w:tc>
          <w:tcPr>
            <w:tcW w:w="1260" w:type="dxa"/>
          </w:tcPr>
          <w:p w14:paraId="0000030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2.63</w:t>
            </w:r>
          </w:p>
        </w:tc>
        <w:tc>
          <w:tcPr>
            <w:tcW w:w="1530" w:type="dxa"/>
          </w:tcPr>
          <w:p w14:paraId="0000030D"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0.85</w:t>
            </w:r>
          </w:p>
        </w:tc>
        <w:tc>
          <w:tcPr>
            <w:tcW w:w="1440" w:type="dxa"/>
          </w:tcPr>
          <w:p w14:paraId="0000030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5.39</w:t>
            </w:r>
          </w:p>
        </w:tc>
      </w:tr>
      <w:tr w:rsidR="00EB152D" w:rsidRPr="00EB152D" w14:paraId="7C504E33" w14:textId="77777777" w:rsidTr="00EB152D">
        <w:trPr>
          <w:trHeight w:val="190"/>
        </w:trPr>
        <w:tc>
          <w:tcPr>
            <w:tcW w:w="1795" w:type="dxa"/>
            <w:vMerge/>
          </w:tcPr>
          <w:p w14:paraId="00000310"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11"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1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Brazil</w:t>
            </w:r>
          </w:p>
        </w:tc>
        <w:tc>
          <w:tcPr>
            <w:tcW w:w="1260" w:type="dxa"/>
          </w:tcPr>
          <w:p w14:paraId="0000031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3.13</w:t>
            </w:r>
          </w:p>
        </w:tc>
        <w:tc>
          <w:tcPr>
            <w:tcW w:w="1530" w:type="dxa"/>
          </w:tcPr>
          <w:p w14:paraId="00000314"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2.61</w:t>
            </w:r>
          </w:p>
        </w:tc>
        <w:tc>
          <w:tcPr>
            <w:tcW w:w="1440" w:type="dxa"/>
          </w:tcPr>
          <w:p w14:paraId="0000031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3.69</w:t>
            </w:r>
          </w:p>
        </w:tc>
      </w:tr>
      <w:tr w:rsidR="00EB152D" w:rsidRPr="00EB152D" w14:paraId="2FD4F915" w14:textId="77777777" w:rsidTr="00EB152D">
        <w:trPr>
          <w:trHeight w:val="190"/>
        </w:trPr>
        <w:tc>
          <w:tcPr>
            <w:tcW w:w="1795" w:type="dxa"/>
            <w:vMerge/>
          </w:tcPr>
          <w:p w14:paraId="00000317"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18"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1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Chile</w:t>
            </w:r>
          </w:p>
        </w:tc>
        <w:tc>
          <w:tcPr>
            <w:tcW w:w="1260" w:type="dxa"/>
          </w:tcPr>
          <w:p w14:paraId="0000031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2.91</w:t>
            </w:r>
          </w:p>
        </w:tc>
        <w:tc>
          <w:tcPr>
            <w:tcW w:w="1530" w:type="dxa"/>
          </w:tcPr>
          <w:p w14:paraId="0000031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1.55</w:t>
            </w:r>
          </w:p>
        </w:tc>
        <w:tc>
          <w:tcPr>
            <w:tcW w:w="1440" w:type="dxa"/>
          </w:tcPr>
          <w:p w14:paraId="0000031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4.7</w:t>
            </w:r>
          </w:p>
        </w:tc>
      </w:tr>
      <w:tr w:rsidR="00EB152D" w:rsidRPr="00EB152D" w14:paraId="18646C87" w14:textId="77777777" w:rsidTr="00EB152D">
        <w:trPr>
          <w:trHeight w:val="190"/>
        </w:trPr>
        <w:tc>
          <w:tcPr>
            <w:tcW w:w="1795" w:type="dxa"/>
            <w:vMerge/>
          </w:tcPr>
          <w:p w14:paraId="0000031E"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1F"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2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Colombia</w:t>
            </w:r>
          </w:p>
        </w:tc>
        <w:tc>
          <w:tcPr>
            <w:tcW w:w="1260" w:type="dxa"/>
          </w:tcPr>
          <w:p w14:paraId="0000032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3.15</w:t>
            </w:r>
          </w:p>
        </w:tc>
        <w:tc>
          <w:tcPr>
            <w:tcW w:w="1530" w:type="dxa"/>
          </w:tcPr>
          <w:p w14:paraId="0000032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2.07</w:t>
            </w:r>
          </w:p>
        </w:tc>
        <w:tc>
          <w:tcPr>
            <w:tcW w:w="1440" w:type="dxa"/>
          </w:tcPr>
          <w:p w14:paraId="0000032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4.44</w:t>
            </w:r>
          </w:p>
        </w:tc>
      </w:tr>
      <w:tr w:rsidR="00EB152D" w:rsidRPr="00EB152D" w14:paraId="5FA43EF9" w14:textId="77777777" w:rsidTr="00EB152D">
        <w:trPr>
          <w:trHeight w:val="190"/>
        </w:trPr>
        <w:tc>
          <w:tcPr>
            <w:tcW w:w="1795" w:type="dxa"/>
            <w:vMerge/>
          </w:tcPr>
          <w:p w14:paraId="00000325"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26"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2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Mexico</w:t>
            </w:r>
          </w:p>
        </w:tc>
        <w:tc>
          <w:tcPr>
            <w:tcW w:w="1260" w:type="dxa"/>
          </w:tcPr>
          <w:p w14:paraId="0000032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2.28</w:t>
            </w:r>
          </w:p>
        </w:tc>
        <w:tc>
          <w:tcPr>
            <w:tcW w:w="1530" w:type="dxa"/>
          </w:tcPr>
          <w:p w14:paraId="0000032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1.18</w:t>
            </w:r>
          </w:p>
        </w:tc>
        <w:tc>
          <w:tcPr>
            <w:tcW w:w="1440" w:type="dxa"/>
          </w:tcPr>
          <w:p w14:paraId="0000032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3.75</w:t>
            </w:r>
          </w:p>
        </w:tc>
      </w:tr>
      <w:tr w:rsidR="00EB152D" w:rsidRPr="00EB152D" w14:paraId="3B10BEAF" w14:textId="77777777" w:rsidTr="00EB152D">
        <w:trPr>
          <w:trHeight w:val="190"/>
        </w:trPr>
        <w:tc>
          <w:tcPr>
            <w:tcW w:w="1795" w:type="dxa"/>
            <w:vMerge/>
          </w:tcPr>
          <w:p w14:paraId="0000032C"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2D"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2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Peru</w:t>
            </w:r>
          </w:p>
        </w:tc>
        <w:tc>
          <w:tcPr>
            <w:tcW w:w="1260" w:type="dxa"/>
          </w:tcPr>
          <w:p w14:paraId="0000032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2.84</w:t>
            </w:r>
          </w:p>
        </w:tc>
        <w:tc>
          <w:tcPr>
            <w:tcW w:w="1530" w:type="dxa"/>
          </w:tcPr>
          <w:p w14:paraId="0000033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2.33</w:t>
            </w:r>
          </w:p>
        </w:tc>
        <w:tc>
          <w:tcPr>
            <w:tcW w:w="1440" w:type="dxa"/>
          </w:tcPr>
          <w:p w14:paraId="0000033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3.4</w:t>
            </w:r>
          </w:p>
        </w:tc>
      </w:tr>
      <w:tr w:rsidR="00EB152D" w:rsidRPr="00EB152D" w14:paraId="0C700C74" w14:textId="77777777" w:rsidTr="00EB152D">
        <w:tc>
          <w:tcPr>
            <w:tcW w:w="1795" w:type="dxa"/>
          </w:tcPr>
          <w:p w14:paraId="0000033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Du (2022)</w:t>
            </w:r>
          </w:p>
        </w:tc>
        <w:tc>
          <w:tcPr>
            <w:tcW w:w="1530" w:type="dxa"/>
          </w:tcPr>
          <w:p w14:paraId="00000334"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July, 2022</w:t>
            </w:r>
          </w:p>
        </w:tc>
        <w:tc>
          <w:tcPr>
            <w:tcW w:w="1620" w:type="dxa"/>
          </w:tcPr>
          <w:p w14:paraId="0000033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Global</w:t>
            </w:r>
          </w:p>
        </w:tc>
        <w:tc>
          <w:tcPr>
            <w:tcW w:w="1260" w:type="dxa"/>
          </w:tcPr>
          <w:p w14:paraId="00000336"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1.29</w:t>
            </w:r>
          </w:p>
        </w:tc>
        <w:tc>
          <w:tcPr>
            <w:tcW w:w="1530" w:type="dxa"/>
          </w:tcPr>
          <w:p w14:paraId="0000033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1.26</w:t>
            </w:r>
          </w:p>
        </w:tc>
        <w:tc>
          <w:tcPr>
            <w:tcW w:w="1440" w:type="dxa"/>
          </w:tcPr>
          <w:p w14:paraId="0000033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1.33</w:t>
            </w:r>
          </w:p>
        </w:tc>
      </w:tr>
      <w:tr w:rsidR="00EB152D" w:rsidRPr="00EB152D" w14:paraId="419A7F8E" w14:textId="77777777" w:rsidTr="00EB152D">
        <w:tc>
          <w:tcPr>
            <w:tcW w:w="1795" w:type="dxa"/>
          </w:tcPr>
          <w:p w14:paraId="0000033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Garcia-Garcia (2023)</w:t>
            </w:r>
          </w:p>
        </w:tc>
        <w:tc>
          <w:tcPr>
            <w:tcW w:w="1530" w:type="dxa"/>
          </w:tcPr>
          <w:p w14:paraId="0000033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April to August 2022</w:t>
            </w:r>
          </w:p>
        </w:tc>
        <w:tc>
          <w:tcPr>
            <w:tcW w:w="1620" w:type="dxa"/>
          </w:tcPr>
          <w:p w14:paraId="0000033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Spain</w:t>
            </w:r>
          </w:p>
        </w:tc>
        <w:tc>
          <w:tcPr>
            <w:tcW w:w="1260" w:type="dxa"/>
          </w:tcPr>
          <w:p w14:paraId="0000033D"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w:t>
            </w:r>
          </w:p>
        </w:tc>
        <w:tc>
          <w:tcPr>
            <w:tcW w:w="1530" w:type="dxa"/>
          </w:tcPr>
          <w:p w14:paraId="0000033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0.8</w:t>
            </w:r>
          </w:p>
        </w:tc>
        <w:tc>
          <w:tcPr>
            <w:tcW w:w="1440" w:type="dxa"/>
          </w:tcPr>
          <w:p w14:paraId="0000033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8</w:t>
            </w:r>
          </w:p>
        </w:tc>
      </w:tr>
      <w:tr w:rsidR="00EB152D" w:rsidRPr="00EB152D" w14:paraId="5F1C3404" w14:textId="77777777" w:rsidTr="00EB152D">
        <w:trPr>
          <w:trHeight w:val="550"/>
        </w:trPr>
        <w:tc>
          <w:tcPr>
            <w:tcW w:w="1795" w:type="dxa"/>
            <w:vMerge w:val="restart"/>
          </w:tcPr>
          <w:p w14:paraId="0000034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Liao (2023)</w:t>
            </w:r>
          </w:p>
        </w:tc>
        <w:tc>
          <w:tcPr>
            <w:tcW w:w="1530" w:type="dxa"/>
            <w:vMerge w:val="restart"/>
          </w:tcPr>
          <w:p w14:paraId="0000034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September, 2022</w:t>
            </w:r>
          </w:p>
        </w:tc>
        <w:tc>
          <w:tcPr>
            <w:tcW w:w="1620" w:type="dxa"/>
          </w:tcPr>
          <w:p w14:paraId="00000343"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USA</w:t>
            </w:r>
          </w:p>
        </w:tc>
        <w:tc>
          <w:tcPr>
            <w:tcW w:w="1260" w:type="dxa"/>
          </w:tcPr>
          <w:p w14:paraId="00000344" w14:textId="77777777" w:rsidR="00EB152D" w:rsidRPr="00EB152D" w:rsidRDefault="00EB152D">
            <w:pPr>
              <w:pBdr>
                <w:top w:val="nil"/>
                <w:left w:val="nil"/>
                <w:bottom w:val="nil"/>
                <w:right w:val="nil"/>
                <w:between w:val="nil"/>
              </w:pBdr>
              <w:rPr>
                <w:color w:val="000000"/>
                <w:sz w:val="22"/>
                <w:szCs w:val="22"/>
              </w:rPr>
            </w:pPr>
            <w:r w:rsidRPr="00EB152D">
              <w:rPr>
                <w:rFonts w:ascii="Arial" w:eastAsia="Arial" w:hAnsi="Arial" w:cs="Arial"/>
                <w:color w:val="000000"/>
                <w:sz w:val="22"/>
                <w:szCs w:val="22"/>
              </w:rPr>
              <w:t xml:space="preserve">1.16 </w:t>
            </w:r>
          </w:p>
          <w:p w14:paraId="00000345" w14:textId="77777777" w:rsidR="00EB152D" w:rsidRPr="00EB152D" w:rsidRDefault="00EB152D">
            <w:pPr>
              <w:pBdr>
                <w:top w:val="nil"/>
                <w:left w:val="nil"/>
                <w:bottom w:val="nil"/>
                <w:right w:val="nil"/>
                <w:between w:val="nil"/>
              </w:pBdr>
              <w:rPr>
                <w:color w:val="000000"/>
                <w:sz w:val="22"/>
                <w:szCs w:val="22"/>
              </w:rPr>
            </w:pPr>
          </w:p>
        </w:tc>
        <w:tc>
          <w:tcPr>
            <w:tcW w:w="1530" w:type="dxa"/>
          </w:tcPr>
          <w:p w14:paraId="00000346"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1.15</w:t>
            </w:r>
          </w:p>
        </w:tc>
        <w:tc>
          <w:tcPr>
            <w:tcW w:w="1440" w:type="dxa"/>
          </w:tcPr>
          <w:p w14:paraId="0000034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1.17</w:t>
            </w:r>
          </w:p>
          <w:p w14:paraId="00000348" w14:textId="77777777" w:rsidR="00EB152D" w:rsidRPr="00EB152D" w:rsidRDefault="00EB152D">
            <w:pPr>
              <w:spacing w:line="360" w:lineRule="auto"/>
              <w:rPr>
                <w:rFonts w:ascii="Arial" w:eastAsia="Arial" w:hAnsi="Arial" w:cs="Arial"/>
                <w:color w:val="000000"/>
                <w:sz w:val="22"/>
                <w:szCs w:val="22"/>
              </w:rPr>
            </w:pPr>
          </w:p>
        </w:tc>
      </w:tr>
      <w:tr w:rsidR="00EB152D" w:rsidRPr="00EB152D" w14:paraId="58045797" w14:textId="77777777" w:rsidTr="00EB152D">
        <w:trPr>
          <w:trHeight w:val="780"/>
        </w:trPr>
        <w:tc>
          <w:tcPr>
            <w:tcW w:w="1795" w:type="dxa"/>
            <w:vMerge/>
          </w:tcPr>
          <w:p w14:paraId="0000034A"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4B"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4C"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Spain</w:t>
            </w:r>
          </w:p>
        </w:tc>
        <w:tc>
          <w:tcPr>
            <w:tcW w:w="1260" w:type="dxa"/>
          </w:tcPr>
          <w:p w14:paraId="0000034D"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1.2</w:t>
            </w:r>
          </w:p>
        </w:tc>
        <w:tc>
          <w:tcPr>
            <w:tcW w:w="1530" w:type="dxa"/>
          </w:tcPr>
          <w:p w14:paraId="0000034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1.2</w:t>
            </w:r>
          </w:p>
        </w:tc>
        <w:tc>
          <w:tcPr>
            <w:tcW w:w="1440" w:type="dxa"/>
          </w:tcPr>
          <w:p w14:paraId="0000034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1.2</w:t>
            </w:r>
          </w:p>
        </w:tc>
      </w:tr>
      <w:tr w:rsidR="00EB152D" w:rsidRPr="00EB152D" w14:paraId="39A12967" w14:textId="77777777" w:rsidTr="00EB152D">
        <w:trPr>
          <w:trHeight w:val="780"/>
        </w:trPr>
        <w:tc>
          <w:tcPr>
            <w:tcW w:w="1795" w:type="dxa"/>
            <w:vMerge/>
          </w:tcPr>
          <w:p w14:paraId="00000351"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52"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53"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Brazil</w:t>
            </w:r>
          </w:p>
        </w:tc>
        <w:tc>
          <w:tcPr>
            <w:tcW w:w="1260" w:type="dxa"/>
          </w:tcPr>
          <w:p w14:paraId="00000354"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1.34</w:t>
            </w:r>
          </w:p>
        </w:tc>
        <w:tc>
          <w:tcPr>
            <w:tcW w:w="1530" w:type="dxa"/>
          </w:tcPr>
          <w:p w14:paraId="0000035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1.34</w:t>
            </w:r>
          </w:p>
        </w:tc>
        <w:tc>
          <w:tcPr>
            <w:tcW w:w="1440" w:type="dxa"/>
          </w:tcPr>
          <w:p w14:paraId="00000356"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1.35</w:t>
            </w:r>
          </w:p>
        </w:tc>
      </w:tr>
      <w:tr w:rsidR="00EB152D" w:rsidRPr="00EB152D" w14:paraId="76BE1D52" w14:textId="77777777" w:rsidTr="00EB152D">
        <w:trPr>
          <w:trHeight w:val="780"/>
        </w:trPr>
        <w:tc>
          <w:tcPr>
            <w:tcW w:w="1795" w:type="dxa"/>
            <w:vMerge/>
          </w:tcPr>
          <w:p w14:paraId="00000358"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59"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5A" w14:textId="255A8A5B"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UK</w:t>
            </w:r>
          </w:p>
        </w:tc>
        <w:tc>
          <w:tcPr>
            <w:tcW w:w="1260" w:type="dxa"/>
          </w:tcPr>
          <w:p w14:paraId="0000035B" w14:textId="77777777" w:rsidR="00EB152D" w:rsidRPr="00EB152D" w:rsidRDefault="00EB152D">
            <w:pPr>
              <w:pBdr>
                <w:top w:val="nil"/>
                <w:left w:val="nil"/>
                <w:bottom w:val="nil"/>
                <w:right w:val="nil"/>
                <w:between w:val="nil"/>
              </w:pBdr>
              <w:rPr>
                <w:rFonts w:ascii="Arial" w:eastAsia="Arial" w:hAnsi="Arial" w:cs="Arial"/>
                <w:color w:val="000000"/>
                <w:sz w:val="22"/>
                <w:szCs w:val="22"/>
              </w:rPr>
            </w:pPr>
            <w:r w:rsidRPr="00EB152D">
              <w:rPr>
                <w:rFonts w:ascii="Arial" w:eastAsia="Arial" w:hAnsi="Arial" w:cs="Arial"/>
                <w:color w:val="000000"/>
                <w:sz w:val="22"/>
                <w:szCs w:val="22"/>
              </w:rPr>
              <w:t>1.33</w:t>
            </w:r>
          </w:p>
        </w:tc>
        <w:tc>
          <w:tcPr>
            <w:tcW w:w="1530" w:type="dxa"/>
          </w:tcPr>
          <w:p w14:paraId="0000035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1.33</w:t>
            </w:r>
          </w:p>
        </w:tc>
        <w:tc>
          <w:tcPr>
            <w:tcW w:w="1440" w:type="dxa"/>
          </w:tcPr>
          <w:p w14:paraId="0000035D"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1.33</w:t>
            </w:r>
          </w:p>
        </w:tc>
      </w:tr>
      <w:tr w:rsidR="00EB152D" w:rsidRPr="00EB152D" w14:paraId="7677C8E0" w14:textId="77777777" w:rsidTr="00EB152D">
        <w:tc>
          <w:tcPr>
            <w:tcW w:w="1795" w:type="dxa"/>
          </w:tcPr>
          <w:p w14:paraId="0000035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Musa (2022)</w:t>
            </w:r>
          </w:p>
        </w:tc>
        <w:tc>
          <w:tcPr>
            <w:tcW w:w="1530" w:type="dxa"/>
          </w:tcPr>
          <w:p w14:paraId="0000036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January to September, 2022</w:t>
            </w:r>
          </w:p>
        </w:tc>
        <w:tc>
          <w:tcPr>
            <w:tcW w:w="1620" w:type="dxa"/>
          </w:tcPr>
          <w:p w14:paraId="0000036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Nigeria</w:t>
            </w:r>
          </w:p>
        </w:tc>
        <w:tc>
          <w:tcPr>
            <w:tcW w:w="1260" w:type="dxa"/>
          </w:tcPr>
          <w:p w14:paraId="0000036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1.92</w:t>
            </w:r>
          </w:p>
        </w:tc>
        <w:tc>
          <w:tcPr>
            <w:tcW w:w="1530" w:type="dxa"/>
          </w:tcPr>
          <w:p w14:paraId="0000036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1.45</w:t>
            </w:r>
          </w:p>
        </w:tc>
        <w:tc>
          <w:tcPr>
            <w:tcW w:w="1440" w:type="dxa"/>
          </w:tcPr>
          <w:p w14:paraId="00000364"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2.48</w:t>
            </w:r>
          </w:p>
        </w:tc>
      </w:tr>
      <w:tr w:rsidR="00EB152D" w:rsidRPr="00EB152D" w14:paraId="6C621D67" w14:textId="77777777" w:rsidTr="00EB152D">
        <w:trPr>
          <w:trHeight w:val="168"/>
        </w:trPr>
        <w:tc>
          <w:tcPr>
            <w:tcW w:w="1795" w:type="dxa"/>
            <w:vMerge w:val="restart"/>
          </w:tcPr>
          <w:p w14:paraId="00000366" w14:textId="77777777" w:rsidR="00EB152D" w:rsidRPr="00EB152D" w:rsidRDefault="00EB152D">
            <w:pPr>
              <w:spacing w:line="360" w:lineRule="auto"/>
              <w:rPr>
                <w:rFonts w:ascii="Arial" w:eastAsia="Arial" w:hAnsi="Arial" w:cs="Arial"/>
                <w:color w:val="000000"/>
                <w:sz w:val="22"/>
                <w:szCs w:val="22"/>
              </w:rPr>
            </w:pPr>
            <w:proofErr w:type="spellStart"/>
            <w:r w:rsidRPr="00EB152D">
              <w:rPr>
                <w:rFonts w:ascii="Arial" w:eastAsia="Arial" w:hAnsi="Arial" w:cs="Arial"/>
                <w:color w:val="000000"/>
                <w:sz w:val="22"/>
                <w:szCs w:val="22"/>
              </w:rPr>
              <w:t>Saldaña</w:t>
            </w:r>
            <w:proofErr w:type="spellEnd"/>
            <w:r w:rsidRPr="00EB152D">
              <w:rPr>
                <w:rFonts w:ascii="Arial" w:eastAsia="Arial" w:hAnsi="Arial" w:cs="Arial"/>
                <w:color w:val="000000"/>
                <w:sz w:val="22"/>
                <w:szCs w:val="22"/>
              </w:rPr>
              <w:t xml:space="preserve"> (2022)</w:t>
            </w:r>
          </w:p>
        </w:tc>
        <w:tc>
          <w:tcPr>
            <w:tcW w:w="1530" w:type="dxa"/>
            <w:vMerge w:val="restart"/>
          </w:tcPr>
          <w:p w14:paraId="0000036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May to September, 2022</w:t>
            </w:r>
          </w:p>
        </w:tc>
        <w:tc>
          <w:tcPr>
            <w:tcW w:w="1620" w:type="dxa"/>
          </w:tcPr>
          <w:p w14:paraId="0000036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Spain</w:t>
            </w:r>
          </w:p>
        </w:tc>
        <w:tc>
          <w:tcPr>
            <w:tcW w:w="1260" w:type="dxa"/>
          </w:tcPr>
          <w:p w14:paraId="0000036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2.32</w:t>
            </w:r>
          </w:p>
        </w:tc>
        <w:tc>
          <w:tcPr>
            <w:tcW w:w="1530" w:type="dxa"/>
          </w:tcPr>
          <w:p w14:paraId="0000036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1.81</w:t>
            </w:r>
          </w:p>
        </w:tc>
        <w:tc>
          <w:tcPr>
            <w:tcW w:w="1440" w:type="dxa"/>
          </w:tcPr>
          <w:p w14:paraId="0000036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3.05</w:t>
            </w:r>
          </w:p>
        </w:tc>
      </w:tr>
      <w:tr w:rsidR="00EB152D" w:rsidRPr="00EB152D" w14:paraId="0B0EE524" w14:textId="77777777" w:rsidTr="00EB152D">
        <w:trPr>
          <w:trHeight w:val="162"/>
        </w:trPr>
        <w:tc>
          <w:tcPr>
            <w:tcW w:w="1795" w:type="dxa"/>
            <w:vMerge/>
          </w:tcPr>
          <w:p w14:paraId="0000036D"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6E"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6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France</w:t>
            </w:r>
          </w:p>
        </w:tc>
        <w:tc>
          <w:tcPr>
            <w:tcW w:w="1260" w:type="dxa"/>
          </w:tcPr>
          <w:p w14:paraId="0000037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2.91</w:t>
            </w:r>
          </w:p>
        </w:tc>
        <w:tc>
          <w:tcPr>
            <w:tcW w:w="1530" w:type="dxa"/>
          </w:tcPr>
          <w:p w14:paraId="0000037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2.33</w:t>
            </w:r>
          </w:p>
        </w:tc>
        <w:tc>
          <w:tcPr>
            <w:tcW w:w="1440" w:type="dxa"/>
          </w:tcPr>
          <w:p w14:paraId="0000037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3.52</w:t>
            </w:r>
          </w:p>
        </w:tc>
      </w:tr>
      <w:tr w:rsidR="00EB152D" w:rsidRPr="00EB152D" w14:paraId="55795F22" w14:textId="77777777" w:rsidTr="00EB152D">
        <w:trPr>
          <w:trHeight w:val="162"/>
        </w:trPr>
        <w:tc>
          <w:tcPr>
            <w:tcW w:w="1795" w:type="dxa"/>
            <w:vMerge/>
          </w:tcPr>
          <w:p w14:paraId="00000374"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75"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76" w14:textId="5DEDB189"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UK</w:t>
            </w:r>
          </w:p>
        </w:tc>
        <w:tc>
          <w:tcPr>
            <w:tcW w:w="1260" w:type="dxa"/>
          </w:tcPr>
          <w:p w14:paraId="0000037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1.84</w:t>
            </w:r>
          </w:p>
        </w:tc>
        <w:tc>
          <w:tcPr>
            <w:tcW w:w="1530" w:type="dxa"/>
          </w:tcPr>
          <w:p w14:paraId="0000037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1.55</w:t>
            </w:r>
          </w:p>
        </w:tc>
        <w:tc>
          <w:tcPr>
            <w:tcW w:w="1440" w:type="dxa"/>
          </w:tcPr>
          <w:p w14:paraId="0000037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2.31</w:t>
            </w:r>
          </w:p>
        </w:tc>
      </w:tr>
      <w:tr w:rsidR="00EB152D" w:rsidRPr="00EB152D" w14:paraId="2C437903" w14:textId="77777777" w:rsidTr="00EB152D">
        <w:trPr>
          <w:trHeight w:val="162"/>
        </w:trPr>
        <w:tc>
          <w:tcPr>
            <w:tcW w:w="1795" w:type="dxa"/>
            <w:vMerge/>
          </w:tcPr>
          <w:p w14:paraId="0000037B"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7C"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7D"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Germany</w:t>
            </w:r>
          </w:p>
        </w:tc>
        <w:tc>
          <w:tcPr>
            <w:tcW w:w="1260" w:type="dxa"/>
          </w:tcPr>
          <w:p w14:paraId="0000037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3.16</w:t>
            </w:r>
          </w:p>
        </w:tc>
        <w:tc>
          <w:tcPr>
            <w:tcW w:w="1530" w:type="dxa"/>
          </w:tcPr>
          <w:p w14:paraId="0000037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2.55</w:t>
            </w:r>
          </w:p>
        </w:tc>
        <w:tc>
          <w:tcPr>
            <w:tcW w:w="1440" w:type="dxa"/>
          </w:tcPr>
          <w:p w14:paraId="0000038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3.64</w:t>
            </w:r>
          </w:p>
        </w:tc>
      </w:tr>
      <w:tr w:rsidR="00EB152D" w:rsidRPr="00EB152D" w14:paraId="338643E1" w14:textId="77777777" w:rsidTr="00EB152D">
        <w:trPr>
          <w:trHeight w:val="162"/>
        </w:trPr>
        <w:tc>
          <w:tcPr>
            <w:tcW w:w="1795" w:type="dxa"/>
            <w:vMerge/>
          </w:tcPr>
          <w:p w14:paraId="00000382"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83"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84"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Netherlands</w:t>
            </w:r>
          </w:p>
        </w:tc>
        <w:tc>
          <w:tcPr>
            <w:tcW w:w="1260" w:type="dxa"/>
          </w:tcPr>
          <w:p w14:paraId="0000038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2.97</w:t>
            </w:r>
          </w:p>
        </w:tc>
        <w:tc>
          <w:tcPr>
            <w:tcW w:w="1530" w:type="dxa"/>
          </w:tcPr>
          <w:p w14:paraId="00000386"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2.01</w:t>
            </w:r>
          </w:p>
        </w:tc>
        <w:tc>
          <w:tcPr>
            <w:tcW w:w="1440" w:type="dxa"/>
          </w:tcPr>
          <w:p w14:paraId="0000038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4.32</w:t>
            </w:r>
          </w:p>
        </w:tc>
      </w:tr>
      <w:tr w:rsidR="00EB152D" w:rsidRPr="00EB152D" w14:paraId="40E6D5C5" w14:textId="77777777" w:rsidTr="00EB152D">
        <w:trPr>
          <w:trHeight w:val="162"/>
        </w:trPr>
        <w:tc>
          <w:tcPr>
            <w:tcW w:w="1795" w:type="dxa"/>
            <w:vMerge/>
          </w:tcPr>
          <w:p w14:paraId="00000389"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8A"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8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Portugal</w:t>
            </w:r>
          </w:p>
        </w:tc>
        <w:tc>
          <w:tcPr>
            <w:tcW w:w="1260" w:type="dxa"/>
          </w:tcPr>
          <w:p w14:paraId="0000038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1.18</w:t>
            </w:r>
          </w:p>
        </w:tc>
        <w:tc>
          <w:tcPr>
            <w:tcW w:w="1530" w:type="dxa"/>
          </w:tcPr>
          <w:p w14:paraId="0000038D"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0.98</w:t>
            </w:r>
          </w:p>
        </w:tc>
        <w:tc>
          <w:tcPr>
            <w:tcW w:w="1440" w:type="dxa"/>
          </w:tcPr>
          <w:p w14:paraId="0000038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1.33</w:t>
            </w:r>
          </w:p>
        </w:tc>
      </w:tr>
      <w:tr w:rsidR="00EB152D" w:rsidRPr="00EB152D" w14:paraId="72A3C7E5" w14:textId="77777777" w:rsidTr="00EB152D">
        <w:trPr>
          <w:trHeight w:val="162"/>
        </w:trPr>
        <w:tc>
          <w:tcPr>
            <w:tcW w:w="1795" w:type="dxa"/>
            <w:vMerge/>
          </w:tcPr>
          <w:p w14:paraId="00000390"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91"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9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Italy</w:t>
            </w:r>
          </w:p>
        </w:tc>
        <w:tc>
          <w:tcPr>
            <w:tcW w:w="1260" w:type="dxa"/>
          </w:tcPr>
          <w:p w14:paraId="0000039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3.74</w:t>
            </w:r>
          </w:p>
        </w:tc>
        <w:tc>
          <w:tcPr>
            <w:tcW w:w="1530" w:type="dxa"/>
          </w:tcPr>
          <w:p w14:paraId="00000394"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2.91</w:t>
            </w:r>
          </w:p>
        </w:tc>
        <w:tc>
          <w:tcPr>
            <w:tcW w:w="1440" w:type="dxa"/>
          </w:tcPr>
          <w:p w14:paraId="00000395"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4.49</w:t>
            </w:r>
          </w:p>
        </w:tc>
      </w:tr>
      <w:tr w:rsidR="00EB152D" w:rsidRPr="00EB152D" w14:paraId="10389A86" w14:textId="77777777" w:rsidTr="00EB152D">
        <w:trPr>
          <w:trHeight w:val="285"/>
        </w:trPr>
        <w:tc>
          <w:tcPr>
            <w:tcW w:w="1795" w:type="dxa"/>
            <w:vMerge w:val="restart"/>
          </w:tcPr>
          <w:p w14:paraId="00000397" w14:textId="77777777" w:rsidR="00EB152D" w:rsidRPr="00EB152D" w:rsidRDefault="00EB152D">
            <w:pPr>
              <w:spacing w:line="360" w:lineRule="auto"/>
              <w:rPr>
                <w:rFonts w:ascii="Arial" w:eastAsia="Arial" w:hAnsi="Arial" w:cs="Arial"/>
                <w:color w:val="000000"/>
                <w:sz w:val="22"/>
                <w:szCs w:val="22"/>
              </w:rPr>
            </w:pPr>
            <w:proofErr w:type="spellStart"/>
            <w:r w:rsidRPr="00EB152D">
              <w:rPr>
                <w:rFonts w:ascii="Arial" w:eastAsia="Arial" w:hAnsi="Arial" w:cs="Arial"/>
                <w:color w:val="000000"/>
                <w:sz w:val="22"/>
                <w:szCs w:val="22"/>
              </w:rPr>
              <w:t>Schrarstzhaupt</w:t>
            </w:r>
            <w:proofErr w:type="spellEnd"/>
            <w:r w:rsidRPr="00EB152D">
              <w:rPr>
                <w:rFonts w:ascii="Arial" w:eastAsia="Arial" w:hAnsi="Arial" w:cs="Arial"/>
                <w:color w:val="000000"/>
                <w:sz w:val="22"/>
                <w:szCs w:val="22"/>
              </w:rPr>
              <w:t xml:space="preserve"> (2022)</w:t>
            </w:r>
          </w:p>
        </w:tc>
        <w:tc>
          <w:tcPr>
            <w:tcW w:w="1530" w:type="dxa"/>
            <w:vMerge w:val="restart"/>
          </w:tcPr>
          <w:p w14:paraId="0000039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June to August 22, 2022</w:t>
            </w:r>
          </w:p>
        </w:tc>
        <w:tc>
          <w:tcPr>
            <w:tcW w:w="1620" w:type="dxa"/>
          </w:tcPr>
          <w:p w14:paraId="0000039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 xml:space="preserve">State of </w:t>
            </w:r>
            <w:proofErr w:type="spellStart"/>
            <w:r w:rsidRPr="00EB152D">
              <w:rPr>
                <w:rFonts w:ascii="Arial" w:eastAsia="Arial" w:hAnsi="Arial" w:cs="Arial"/>
                <w:color w:val="000000"/>
                <w:sz w:val="22"/>
                <w:szCs w:val="22"/>
              </w:rPr>
              <w:t>Goias</w:t>
            </w:r>
            <w:proofErr w:type="spellEnd"/>
            <w:r w:rsidRPr="00EB152D">
              <w:rPr>
                <w:rFonts w:ascii="Arial" w:eastAsia="Arial" w:hAnsi="Arial" w:cs="Arial"/>
                <w:color w:val="000000"/>
                <w:sz w:val="22"/>
                <w:szCs w:val="22"/>
              </w:rPr>
              <w:t xml:space="preserve"> plus Federal District (Brazil)</w:t>
            </w:r>
          </w:p>
        </w:tc>
        <w:tc>
          <w:tcPr>
            <w:tcW w:w="1260" w:type="dxa"/>
          </w:tcPr>
          <w:p w14:paraId="0000039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2.07</w:t>
            </w:r>
          </w:p>
        </w:tc>
        <w:tc>
          <w:tcPr>
            <w:tcW w:w="1530" w:type="dxa"/>
          </w:tcPr>
          <w:p w14:paraId="0000039B"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1.98</w:t>
            </w:r>
          </w:p>
        </w:tc>
        <w:tc>
          <w:tcPr>
            <w:tcW w:w="1440" w:type="dxa"/>
          </w:tcPr>
          <w:p w14:paraId="0000039C"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2.16</w:t>
            </w:r>
          </w:p>
        </w:tc>
      </w:tr>
      <w:tr w:rsidR="00EB152D" w:rsidRPr="00EB152D" w14:paraId="668CC3BF" w14:textId="77777777" w:rsidTr="00EB152D">
        <w:trPr>
          <w:trHeight w:val="285"/>
        </w:trPr>
        <w:tc>
          <w:tcPr>
            <w:tcW w:w="1795" w:type="dxa"/>
            <w:vMerge/>
          </w:tcPr>
          <w:p w14:paraId="0000039E"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9F"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A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Sao Paulo (Brazil)</w:t>
            </w:r>
          </w:p>
        </w:tc>
        <w:tc>
          <w:tcPr>
            <w:tcW w:w="1260" w:type="dxa"/>
          </w:tcPr>
          <w:p w14:paraId="000003A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1.7</w:t>
            </w:r>
          </w:p>
        </w:tc>
        <w:tc>
          <w:tcPr>
            <w:tcW w:w="1530" w:type="dxa"/>
          </w:tcPr>
          <w:p w14:paraId="000003A2"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1.68</w:t>
            </w:r>
          </w:p>
        </w:tc>
        <w:tc>
          <w:tcPr>
            <w:tcW w:w="1440" w:type="dxa"/>
          </w:tcPr>
          <w:p w14:paraId="000003A3"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1.72</w:t>
            </w:r>
          </w:p>
        </w:tc>
      </w:tr>
      <w:tr w:rsidR="00EB152D" w:rsidRPr="00EB152D" w14:paraId="413E51A6" w14:textId="77777777" w:rsidTr="00EB152D">
        <w:trPr>
          <w:trHeight w:val="285"/>
        </w:trPr>
        <w:tc>
          <w:tcPr>
            <w:tcW w:w="1795" w:type="dxa"/>
            <w:vMerge/>
          </w:tcPr>
          <w:p w14:paraId="000003A5"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Pr>
          <w:p w14:paraId="000003A6"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Pr>
          <w:p w14:paraId="000003A7"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Rio de Janeiro (Brazil)</w:t>
            </w:r>
          </w:p>
        </w:tc>
        <w:tc>
          <w:tcPr>
            <w:tcW w:w="1260" w:type="dxa"/>
          </w:tcPr>
          <w:p w14:paraId="000003A8"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1.65</w:t>
            </w:r>
          </w:p>
        </w:tc>
        <w:tc>
          <w:tcPr>
            <w:tcW w:w="1530" w:type="dxa"/>
          </w:tcPr>
          <w:p w14:paraId="000003A9"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1.61</w:t>
            </w:r>
          </w:p>
        </w:tc>
        <w:tc>
          <w:tcPr>
            <w:tcW w:w="1440" w:type="dxa"/>
          </w:tcPr>
          <w:p w14:paraId="000003AA"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1.7</w:t>
            </w:r>
          </w:p>
        </w:tc>
      </w:tr>
      <w:tr w:rsidR="00EB152D" w:rsidRPr="00EB152D" w14:paraId="0ECF304A" w14:textId="77777777" w:rsidTr="00EB152D">
        <w:trPr>
          <w:trHeight w:val="285"/>
        </w:trPr>
        <w:tc>
          <w:tcPr>
            <w:tcW w:w="1795" w:type="dxa"/>
            <w:vMerge/>
            <w:tcBorders>
              <w:bottom w:val="single" w:sz="4" w:space="0" w:color="auto"/>
            </w:tcBorders>
          </w:tcPr>
          <w:p w14:paraId="000003AC"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530" w:type="dxa"/>
            <w:vMerge/>
            <w:tcBorders>
              <w:bottom w:val="single" w:sz="4" w:space="0" w:color="auto"/>
            </w:tcBorders>
          </w:tcPr>
          <w:p w14:paraId="000003AD" w14:textId="77777777" w:rsidR="00EB152D" w:rsidRPr="00EB152D" w:rsidRDefault="00EB152D">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620" w:type="dxa"/>
            <w:tcBorders>
              <w:bottom w:val="single" w:sz="4" w:space="0" w:color="auto"/>
            </w:tcBorders>
          </w:tcPr>
          <w:p w14:paraId="000003AE"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Minas Gerais (Brazil)</w:t>
            </w:r>
          </w:p>
        </w:tc>
        <w:tc>
          <w:tcPr>
            <w:tcW w:w="1260" w:type="dxa"/>
            <w:tcBorders>
              <w:bottom w:val="single" w:sz="4" w:space="0" w:color="auto"/>
            </w:tcBorders>
          </w:tcPr>
          <w:p w14:paraId="000003AF"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1.64</w:t>
            </w:r>
          </w:p>
        </w:tc>
        <w:tc>
          <w:tcPr>
            <w:tcW w:w="1530" w:type="dxa"/>
            <w:tcBorders>
              <w:bottom w:val="single" w:sz="4" w:space="0" w:color="auto"/>
            </w:tcBorders>
          </w:tcPr>
          <w:p w14:paraId="000003B0"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1.57</w:t>
            </w:r>
          </w:p>
        </w:tc>
        <w:tc>
          <w:tcPr>
            <w:tcW w:w="1440" w:type="dxa"/>
            <w:tcBorders>
              <w:bottom w:val="single" w:sz="4" w:space="0" w:color="auto"/>
            </w:tcBorders>
          </w:tcPr>
          <w:p w14:paraId="000003B1" w14:textId="77777777" w:rsidR="00EB152D" w:rsidRPr="00EB152D" w:rsidRDefault="00EB152D">
            <w:pPr>
              <w:spacing w:line="360" w:lineRule="auto"/>
              <w:rPr>
                <w:rFonts w:ascii="Arial" w:eastAsia="Arial" w:hAnsi="Arial" w:cs="Arial"/>
                <w:color w:val="000000"/>
                <w:sz w:val="22"/>
                <w:szCs w:val="22"/>
              </w:rPr>
            </w:pPr>
            <w:r w:rsidRPr="00EB152D">
              <w:rPr>
                <w:rFonts w:ascii="Arial" w:eastAsia="Arial" w:hAnsi="Arial" w:cs="Arial"/>
                <w:color w:val="000000"/>
                <w:sz w:val="22"/>
                <w:szCs w:val="22"/>
              </w:rPr>
              <w:t>1.72</w:t>
            </w:r>
          </w:p>
        </w:tc>
      </w:tr>
    </w:tbl>
    <w:p w14:paraId="000003B6" w14:textId="70C115E6" w:rsidR="00986E99" w:rsidRPr="00EB152D" w:rsidRDefault="00000000" w:rsidP="00EB152D">
      <w:pPr>
        <w:pBdr>
          <w:top w:val="nil"/>
          <w:left w:val="nil"/>
          <w:bottom w:val="nil"/>
          <w:right w:val="nil"/>
          <w:between w:val="nil"/>
        </w:pBdr>
        <w:spacing w:line="480" w:lineRule="auto"/>
        <w:rPr>
          <w:rFonts w:ascii="Arial" w:eastAsia="Arial" w:hAnsi="Arial" w:cs="Arial"/>
          <w:color w:val="000000"/>
          <w:sz w:val="22"/>
          <w:szCs w:val="22"/>
        </w:rPr>
      </w:pPr>
      <w:r w:rsidRPr="00EB152D">
        <w:rPr>
          <w:rFonts w:ascii="Arial" w:eastAsia="Arial" w:hAnsi="Arial" w:cs="Arial"/>
          <w:color w:val="000000"/>
          <w:sz w:val="22"/>
          <w:szCs w:val="22"/>
        </w:rPr>
        <w:t>(-): Not availabl</w:t>
      </w:r>
      <w:r w:rsidR="00EB152D" w:rsidRPr="00EB152D">
        <w:rPr>
          <w:rFonts w:ascii="Arial" w:eastAsia="Arial" w:hAnsi="Arial" w:cs="Arial"/>
          <w:color w:val="000000"/>
          <w:sz w:val="22"/>
          <w:szCs w:val="22"/>
        </w:rPr>
        <w:t xml:space="preserve">e. UK: United Kingdom, USA: United States of America. </w:t>
      </w:r>
    </w:p>
    <w:p w14:paraId="000003B7" w14:textId="77777777" w:rsidR="00986E99" w:rsidRPr="00EB152D" w:rsidRDefault="00986E99">
      <w:pPr>
        <w:rPr>
          <w:rFonts w:ascii="Arial" w:eastAsia="Arial" w:hAnsi="Arial" w:cs="Arial"/>
          <w:b/>
          <w:sz w:val="22"/>
          <w:szCs w:val="22"/>
        </w:rPr>
      </w:pPr>
    </w:p>
    <w:p w14:paraId="000003B8" w14:textId="77777777" w:rsidR="00986E99" w:rsidRPr="00EB152D" w:rsidRDefault="00986E99">
      <w:pPr>
        <w:rPr>
          <w:rFonts w:ascii="Arial" w:eastAsia="Arial" w:hAnsi="Arial" w:cs="Arial"/>
          <w:b/>
          <w:sz w:val="22"/>
          <w:szCs w:val="22"/>
        </w:rPr>
      </w:pPr>
    </w:p>
    <w:p w14:paraId="000003B9" w14:textId="77777777" w:rsidR="00986E99" w:rsidRPr="00EB152D" w:rsidRDefault="00986E99">
      <w:pPr>
        <w:rPr>
          <w:rFonts w:ascii="Arial" w:eastAsia="Arial" w:hAnsi="Arial" w:cs="Arial"/>
          <w:b/>
          <w:sz w:val="22"/>
          <w:szCs w:val="22"/>
        </w:rPr>
      </w:pPr>
    </w:p>
    <w:p w14:paraId="000003BA" w14:textId="77777777" w:rsidR="00986E99" w:rsidRPr="00EB152D" w:rsidRDefault="00986E99">
      <w:pPr>
        <w:rPr>
          <w:rFonts w:ascii="Arial" w:eastAsia="Arial" w:hAnsi="Arial" w:cs="Arial"/>
          <w:b/>
          <w:sz w:val="22"/>
          <w:szCs w:val="22"/>
        </w:rPr>
      </w:pPr>
    </w:p>
    <w:p w14:paraId="000003BB" w14:textId="77777777" w:rsidR="00986E99" w:rsidRPr="00EB152D" w:rsidRDefault="00986E99">
      <w:pPr>
        <w:rPr>
          <w:rFonts w:ascii="Arial" w:eastAsia="Arial" w:hAnsi="Arial" w:cs="Arial"/>
          <w:b/>
          <w:sz w:val="22"/>
          <w:szCs w:val="22"/>
        </w:rPr>
      </w:pPr>
    </w:p>
    <w:p w14:paraId="000003BC" w14:textId="77777777" w:rsidR="00986E99" w:rsidRPr="00EB152D" w:rsidRDefault="00986E99">
      <w:pPr>
        <w:rPr>
          <w:rFonts w:ascii="Arial" w:eastAsia="Arial" w:hAnsi="Arial" w:cs="Arial"/>
          <w:b/>
          <w:sz w:val="22"/>
          <w:szCs w:val="22"/>
        </w:rPr>
      </w:pPr>
    </w:p>
    <w:p w14:paraId="000003BD" w14:textId="77777777" w:rsidR="00986E99" w:rsidRPr="00EB152D" w:rsidRDefault="00986E99">
      <w:pPr>
        <w:rPr>
          <w:rFonts w:ascii="Arial" w:eastAsia="Arial" w:hAnsi="Arial" w:cs="Arial"/>
          <w:b/>
          <w:sz w:val="22"/>
          <w:szCs w:val="22"/>
        </w:rPr>
      </w:pPr>
    </w:p>
    <w:p w14:paraId="000003BE" w14:textId="77777777" w:rsidR="00986E99" w:rsidRPr="00EB152D" w:rsidRDefault="00986E99">
      <w:pPr>
        <w:rPr>
          <w:rFonts w:ascii="Arial" w:eastAsia="Arial" w:hAnsi="Arial" w:cs="Arial"/>
          <w:b/>
          <w:sz w:val="22"/>
          <w:szCs w:val="22"/>
        </w:rPr>
      </w:pPr>
    </w:p>
    <w:p w14:paraId="000003BF" w14:textId="77777777" w:rsidR="00986E99" w:rsidRPr="00EB152D" w:rsidRDefault="00986E99">
      <w:pPr>
        <w:rPr>
          <w:rFonts w:ascii="Arial" w:eastAsia="Arial" w:hAnsi="Arial" w:cs="Arial"/>
          <w:b/>
          <w:sz w:val="22"/>
          <w:szCs w:val="22"/>
        </w:rPr>
      </w:pPr>
    </w:p>
    <w:p w14:paraId="000003C0" w14:textId="77777777" w:rsidR="00986E99" w:rsidRPr="00EB152D" w:rsidRDefault="00986E99">
      <w:pPr>
        <w:rPr>
          <w:rFonts w:ascii="Arial" w:eastAsia="Arial" w:hAnsi="Arial" w:cs="Arial"/>
          <w:b/>
          <w:sz w:val="22"/>
          <w:szCs w:val="22"/>
        </w:rPr>
      </w:pPr>
    </w:p>
    <w:p w14:paraId="000003C1" w14:textId="77777777" w:rsidR="00986E99" w:rsidRPr="00EB152D" w:rsidRDefault="00986E99">
      <w:pPr>
        <w:rPr>
          <w:rFonts w:ascii="Arial" w:eastAsia="Arial" w:hAnsi="Arial" w:cs="Arial"/>
          <w:b/>
          <w:sz w:val="22"/>
          <w:szCs w:val="22"/>
        </w:rPr>
      </w:pPr>
    </w:p>
    <w:p w14:paraId="000003C2" w14:textId="77777777" w:rsidR="00986E99" w:rsidRPr="00EB152D" w:rsidRDefault="00986E99">
      <w:pPr>
        <w:rPr>
          <w:rFonts w:ascii="Arial" w:eastAsia="Arial" w:hAnsi="Arial" w:cs="Arial"/>
          <w:b/>
          <w:sz w:val="22"/>
          <w:szCs w:val="22"/>
        </w:rPr>
      </w:pPr>
    </w:p>
    <w:p w14:paraId="000003C3" w14:textId="77777777" w:rsidR="00986E99" w:rsidRDefault="00986E99">
      <w:pPr>
        <w:rPr>
          <w:rFonts w:ascii="Arial" w:eastAsia="Arial" w:hAnsi="Arial" w:cs="Arial"/>
          <w:b/>
        </w:rPr>
      </w:pPr>
    </w:p>
    <w:p w14:paraId="551D0510" w14:textId="77777777" w:rsidR="00EB152D" w:rsidRDefault="00EB152D">
      <w:pPr>
        <w:rPr>
          <w:rFonts w:ascii="Arial" w:eastAsia="Arial" w:hAnsi="Arial" w:cs="Arial"/>
          <w:b/>
        </w:rPr>
      </w:pPr>
    </w:p>
    <w:p w14:paraId="28927BA0" w14:textId="1F9B42C2" w:rsidR="00ED0331" w:rsidRDefault="00ED0331">
      <w:pPr>
        <w:rPr>
          <w:rFonts w:ascii="Arial" w:eastAsia="Arial" w:hAnsi="Arial" w:cs="Arial"/>
          <w:b/>
        </w:rPr>
        <w:sectPr w:rsidR="00ED0331" w:rsidSect="00EB152D">
          <w:pgSz w:w="12240" w:h="15840"/>
          <w:pgMar w:top="1411" w:right="1699" w:bottom="1411" w:left="1699" w:header="720" w:footer="720" w:gutter="0"/>
          <w:cols w:space="720"/>
          <w:docGrid w:linePitch="326"/>
        </w:sectPr>
      </w:pPr>
    </w:p>
    <w:p w14:paraId="39C337AE" w14:textId="26139AFD" w:rsidR="00ED0331" w:rsidRDefault="00ED0331" w:rsidP="00ED0331">
      <w:pPr>
        <w:ind w:right="778"/>
        <w:rPr>
          <w:rFonts w:ascii="Arial" w:hAnsi="Arial" w:cs="Arial"/>
          <w:sz w:val="22"/>
          <w:szCs w:val="22"/>
        </w:rPr>
      </w:pPr>
      <w:r>
        <w:rPr>
          <w:rFonts w:ascii="Arial" w:hAnsi="Arial" w:cs="Arial"/>
          <w:sz w:val="22"/>
          <w:szCs w:val="22"/>
        </w:rPr>
        <w:lastRenderedPageBreak/>
        <w:t xml:space="preserve">               </w:t>
      </w:r>
      <w:r>
        <w:rPr>
          <w:rFonts w:ascii="Arial" w:hAnsi="Arial" w:cs="Arial"/>
          <w:b/>
          <w:bCs/>
          <w:color w:val="000000"/>
        </w:rPr>
        <w:t>Figure 1: PRISMA flow diagram</w:t>
      </w:r>
    </w:p>
    <w:p w14:paraId="7A5C9615" w14:textId="225CCFFD" w:rsidR="00ED0331" w:rsidRPr="00ED0331" w:rsidRDefault="00ED0331" w:rsidP="00ED0331">
      <w:pPr>
        <w:ind w:right="778"/>
        <w:rPr>
          <w:rFonts w:ascii="Arial" w:hAnsi="Arial" w:cs="Arial"/>
          <w:sz w:val="22"/>
          <w:szCs w:val="22"/>
        </w:rPr>
      </w:pPr>
      <w:r>
        <w:rPr>
          <w:noProof/>
        </w:rPr>
        <mc:AlternateContent>
          <mc:Choice Requires="wps">
            <w:drawing>
              <wp:anchor distT="0" distB="0" distL="114300" distR="114300" simplePos="0" relativeHeight="251676672" behindDoc="0" locked="0" layoutInCell="1" allowOverlap="1" wp14:anchorId="61275A69" wp14:editId="4C66B625">
                <wp:simplePos x="0" y="0"/>
                <wp:positionH relativeFrom="column">
                  <wp:posOffset>569958</wp:posOffset>
                </wp:positionH>
                <wp:positionV relativeFrom="paragraph">
                  <wp:posOffset>67764</wp:posOffset>
                </wp:positionV>
                <wp:extent cx="4344670" cy="262890"/>
                <wp:effectExtent l="0" t="0" r="11430" b="16510"/>
                <wp:wrapNone/>
                <wp:docPr id="29" name="Flowchart: Alternate Process 29"/>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A986819"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75A6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9pt;margin-top:5.35pt;width:342.1pt;height:2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" fillcolor="#ffc000 [3207]" strokecolor="#7f5f00 [1607]" strokeweight="1pt">
                <v:textbox>
                  <w:txbxContent>
                    <w:p w14:paraId="6A986819"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53078B4" wp14:editId="0E8E80F7">
                <wp:simplePos x="0" y="0"/>
                <wp:positionH relativeFrom="column">
                  <wp:posOffset>5266690</wp:posOffset>
                </wp:positionH>
                <wp:positionV relativeFrom="paragraph">
                  <wp:posOffset>71755</wp:posOffset>
                </wp:positionV>
                <wp:extent cx="4344670" cy="262890"/>
                <wp:effectExtent l="0" t="0" r="17780" b="22860"/>
                <wp:wrapNone/>
                <wp:docPr id="30" name="Flowchart: Alternate Process 30"/>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4DE007"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078B4" id="Flowchart: Alternate Process 30" o:spid="_x0000_s1027" type="#_x0000_t176" style="position:absolute;margin-left:414.7pt;margin-top:5.65pt;width:342.1pt;height:2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" fillcolor="#ffc000 [3207]" strokecolor="#7f5f00 [1607]" strokeweight="1pt">
                <v:textbox>
                  <w:txbxContent>
                    <w:p w14:paraId="744DE007"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other methods</w:t>
                      </w:r>
                    </w:p>
                  </w:txbxContent>
                </v:textbox>
              </v:shape>
            </w:pict>
          </mc:Fallback>
        </mc:AlternateContent>
      </w:r>
    </w:p>
    <w:p w14:paraId="4CF6A960" w14:textId="1C263458" w:rsidR="00ED0331" w:rsidRPr="00ED0331" w:rsidRDefault="00ED0331" w:rsidP="00ED0331">
      <w:pPr>
        <w:rPr>
          <w:rFonts w:ascii="Arial" w:hAnsi="Arial" w:cs="Arial"/>
          <w:sz w:val="22"/>
          <w:szCs w:val="22"/>
        </w:rPr>
      </w:pPr>
    </w:p>
    <w:p w14:paraId="2DCCAA8F"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67456" behindDoc="0" locked="0" layoutInCell="1" allowOverlap="1" wp14:anchorId="327F8CE1" wp14:editId="5C84F14A">
                <wp:simplePos x="0" y="0"/>
                <wp:positionH relativeFrom="column">
                  <wp:posOffset>5258072</wp:posOffset>
                </wp:positionH>
                <wp:positionV relativeFrom="paragraph">
                  <wp:posOffset>80282</wp:posOffset>
                </wp:positionV>
                <wp:extent cx="1887220" cy="1175657"/>
                <wp:effectExtent l="0" t="0" r="17780" b="18415"/>
                <wp:wrapNone/>
                <wp:docPr id="10" name="Rectangle 10"/>
                <wp:cNvGraphicFramePr/>
                <a:graphic xmlns:a="http://schemas.openxmlformats.org/drawingml/2006/main">
                  <a:graphicData uri="http://schemas.microsoft.com/office/word/2010/wordprocessingShape">
                    <wps:wsp>
                      <wps:cNvSpPr/>
                      <wps:spPr>
                        <a:xfrm>
                          <a:off x="0" y="0"/>
                          <a:ext cx="1887220" cy="11756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E7526" w14:textId="77777777" w:rsidR="00ED0331" w:rsidRPr="00560609" w:rsidRDefault="00ED0331" w:rsidP="00ED0331">
                            <w:pPr>
                              <w:ind w:left="284"/>
                              <w:rPr>
                                <w:rFonts w:ascii="Arial" w:hAnsi="Arial" w:cs="Arial"/>
                                <w:color w:val="000000" w:themeColor="text1"/>
                                <w:sz w:val="18"/>
                                <w:szCs w:val="20"/>
                              </w:rPr>
                            </w:pPr>
                            <w:r>
                              <w:rPr>
                                <w:rFonts w:ascii="Arial" w:hAnsi="Arial" w:cs="Arial"/>
                                <w:color w:val="000000"/>
                                <w:sz w:val="18"/>
                                <w:szCs w:val="18"/>
                              </w:rPr>
                              <w:t>Records identified from preliminary references repositories, websites, organizations, and citation searching (n = 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F8CE1" id="Rectangle 10" o:spid="_x0000_s1028" style="position:absolute;margin-left:414pt;margin-top:6.3pt;width:148.6pt;height:9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" filled="f" strokecolor="black [3213]" strokeweight="1pt">
                <v:textbox>
                  <w:txbxContent>
                    <w:p w14:paraId="73DE7526" w14:textId="77777777" w:rsidR="00ED0331" w:rsidRPr="00560609" w:rsidRDefault="00ED0331" w:rsidP="00ED0331">
                      <w:pPr>
                        <w:ind w:left="284"/>
                        <w:rPr>
                          <w:rFonts w:ascii="Arial" w:hAnsi="Arial" w:cs="Arial"/>
                          <w:color w:val="000000" w:themeColor="text1"/>
                          <w:sz w:val="18"/>
                          <w:szCs w:val="20"/>
                        </w:rPr>
                      </w:pPr>
                      <w:r>
                        <w:rPr>
                          <w:rFonts w:ascii="Arial" w:hAnsi="Arial" w:cs="Arial"/>
                          <w:color w:val="000000"/>
                          <w:sz w:val="18"/>
                          <w:szCs w:val="18"/>
                        </w:rPr>
                        <w:t>Records identified from preliminary references repositories, websites, organizations, and citation searching (n = 148)</w:t>
                      </w: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60288" behindDoc="0" locked="0" layoutInCell="1" allowOverlap="1" wp14:anchorId="254BE406" wp14:editId="6B7774EC">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12C7D" w14:textId="77777777" w:rsidR="00ED0331" w:rsidRPr="00D96EE7" w:rsidRDefault="00ED0331" w:rsidP="00ED0331">
                            <w:r w:rsidRPr="00D96EE7">
                              <w:rPr>
                                <w:rFonts w:ascii="Arial" w:hAnsi="Arial" w:cs="Arial"/>
                                <w:color w:val="000000"/>
                                <w:sz w:val="18"/>
                                <w:szCs w:val="18"/>
                              </w:rPr>
                              <w:t xml:space="preserve">Records removed </w:t>
                            </w:r>
                            <w:r w:rsidRPr="00D96EE7">
                              <w:rPr>
                                <w:rFonts w:ascii="Arial" w:hAnsi="Arial" w:cs="Arial"/>
                                <w:i/>
                                <w:iCs/>
                                <w:color w:val="000000"/>
                                <w:sz w:val="18"/>
                                <w:szCs w:val="18"/>
                              </w:rPr>
                              <w:t>before screening</w:t>
                            </w:r>
                            <w:r w:rsidRPr="00D96EE7">
                              <w:rPr>
                                <w:rFonts w:ascii="Arial" w:hAnsi="Arial" w:cs="Arial"/>
                                <w:color w:val="000000"/>
                                <w:sz w:val="18"/>
                                <w:szCs w:val="18"/>
                              </w:rPr>
                              <w:t>:</w:t>
                            </w:r>
                          </w:p>
                          <w:p w14:paraId="375490A7" w14:textId="77777777" w:rsidR="00ED0331" w:rsidRPr="00D96EE7" w:rsidRDefault="00ED0331" w:rsidP="00ED0331"/>
                          <w:p w14:paraId="423E16F5" w14:textId="77777777" w:rsidR="00ED0331" w:rsidRPr="00D96EE7" w:rsidRDefault="00ED0331" w:rsidP="00ED0331">
                            <w:pPr>
                              <w:ind w:left="284"/>
                            </w:pPr>
                            <w:r w:rsidRPr="00D96EE7">
                              <w:rPr>
                                <w:rFonts w:ascii="Arial" w:hAnsi="Arial" w:cs="Arial"/>
                                <w:color w:val="000000"/>
                                <w:sz w:val="18"/>
                                <w:szCs w:val="18"/>
                              </w:rPr>
                              <w:t>Duplicate records removed (n =2808)</w:t>
                            </w:r>
                          </w:p>
                          <w:p w14:paraId="630388FF" w14:textId="77777777" w:rsidR="00ED0331" w:rsidRPr="00D96EE7" w:rsidRDefault="00ED0331" w:rsidP="00ED0331"/>
                          <w:p w14:paraId="19AB903B" w14:textId="77777777" w:rsidR="00ED0331" w:rsidRPr="00D96EE7" w:rsidRDefault="00ED0331" w:rsidP="00ED0331">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BE406" id="Rectangle 2" o:spid="_x0000_s1029" style="position:absolute;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" filled="f" strokecolor="black [3213]" strokeweight="1pt">
                <v:textbox>
                  <w:txbxContent>
                    <w:p w14:paraId="38412C7D" w14:textId="77777777" w:rsidR="00ED0331" w:rsidRPr="00D96EE7" w:rsidRDefault="00ED0331" w:rsidP="00ED0331">
                      <w:r w:rsidRPr="00D96EE7">
                        <w:rPr>
                          <w:rFonts w:ascii="Arial" w:hAnsi="Arial" w:cs="Arial"/>
                          <w:color w:val="000000"/>
                          <w:sz w:val="18"/>
                          <w:szCs w:val="18"/>
                        </w:rPr>
                        <w:t xml:space="preserve">Records removed </w:t>
                      </w:r>
                      <w:r w:rsidRPr="00D96EE7">
                        <w:rPr>
                          <w:rFonts w:ascii="Arial" w:hAnsi="Arial" w:cs="Arial"/>
                          <w:i/>
                          <w:iCs/>
                          <w:color w:val="000000"/>
                          <w:sz w:val="18"/>
                          <w:szCs w:val="18"/>
                        </w:rPr>
                        <w:t>before screening</w:t>
                      </w:r>
                      <w:r w:rsidRPr="00D96EE7">
                        <w:rPr>
                          <w:rFonts w:ascii="Arial" w:hAnsi="Arial" w:cs="Arial"/>
                          <w:color w:val="000000"/>
                          <w:sz w:val="18"/>
                          <w:szCs w:val="18"/>
                        </w:rPr>
                        <w:t>:</w:t>
                      </w:r>
                    </w:p>
                    <w:p w14:paraId="375490A7" w14:textId="77777777" w:rsidR="00ED0331" w:rsidRPr="00D96EE7" w:rsidRDefault="00ED0331" w:rsidP="00ED0331"/>
                    <w:p w14:paraId="423E16F5" w14:textId="77777777" w:rsidR="00ED0331" w:rsidRPr="00D96EE7" w:rsidRDefault="00ED0331" w:rsidP="00ED0331">
                      <w:pPr>
                        <w:ind w:left="284"/>
                      </w:pPr>
                      <w:r w:rsidRPr="00D96EE7">
                        <w:rPr>
                          <w:rFonts w:ascii="Arial" w:hAnsi="Arial" w:cs="Arial"/>
                          <w:color w:val="000000"/>
                          <w:sz w:val="18"/>
                          <w:szCs w:val="18"/>
                        </w:rPr>
                        <w:t>Duplicate records removed (n =2808)</w:t>
                      </w:r>
                    </w:p>
                    <w:p w14:paraId="630388FF" w14:textId="77777777" w:rsidR="00ED0331" w:rsidRPr="00D96EE7" w:rsidRDefault="00ED0331" w:rsidP="00ED0331"/>
                    <w:p w14:paraId="19AB903B" w14:textId="77777777" w:rsidR="00ED0331" w:rsidRPr="00D96EE7" w:rsidRDefault="00ED0331" w:rsidP="00ED0331">
                      <w:pPr>
                        <w:ind w:left="284"/>
                        <w:rPr>
                          <w:rFonts w:ascii="Arial" w:hAnsi="Arial" w:cs="Arial"/>
                          <w:color w:val="000000" w:themeColor="text1"/>
                          <w:sz w:val="18"/>
                          <w:szCs w:val="20"/>
                        </w:rPr>
                      </w:pP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59264" behindDoc="0" locked="0" layoutInCell="1" allowOverlap="1" wp14:anchorId="60CD6B28" wp14:editId="4394CD40">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8E8FE" w14:textId="77777777" w:rsidR="00ED0331" w:rsidRPr="00D96EE7" w:rsidRDefault="00ED0331" w:rsidP="00ED0331">
                            <w:r w:rsidRPr="00D96EE7">
                              <w:rPr>
                                <w:rFonts w:ascii="Arial" w:hAnsi="Arial" w:cs="Arial"/>
                                <w:color w:val="000000"/>
                                <w:sz w:val="18"/>
                                <w:szCs w:val="18"/>
                              </w:rPr>
                              <w:t>Records identified from electronic databases: n = 5962</w:t>
                            </w:r>
                          </w:p>
                          <w:p w14:paraId="679F5600" w14:textId="77777777" w:rsidR="00ED0331" w:rsidRPr="00D96EE7" w:rsidRDefault="00ED0331" w:rsidP="00ED0331"/>
                          <w:p w14:paraId="66B33642" w14:textId="77777777" w:rsidR="00ED0331" w:rsidRPr="00D96EE7" w:rsidRDefault="00ED0331" w:rsidP="00ED0331">
                            <w:pPr>
                              <w:ind w:left="284"/>
                            </w:pPr>
                            <w:r w:rsidRPr="00D96EE7">
                              <w:rPr>
                                <w:rFonts w:ascii="Arial" w:hAnsi="Arial" w:cs="Arial"/>
                                <w:color w:val="000000"/>
                                <w:sz w:val="18"/>
                                <w:szCs w:val="18"/>
                              </w:rPr>
                              <w:t>Medline: n= 1714</w:t>
                            </w:r>
                          </w:p>
                          <w:p w14:paraId="04357046" w14:textId="77777777" w:rsidR="00ED0331" w:rsidRPr="00D96EE7" w:rsidRDefault="00ED0331" w:rsidP="00ED0331">
                            <w:pPr>
                              <w:ind w:left="284"/>
                            </w:pPr>
                            <w:r w:rsidRPr="00D96EE7">
                              <w:rPr>
                                <w:rFonts w:ascii="Arial" w:hAnsi="Arial" w:cs="Arial"/>
                                <w:color w:val="000000"/>
                                <w:sz w:val="18"/>
                                <w:szCs w:val="18"/>
                              </w:rPr>
                              <w:t>Embase: n= 1351</w:t>
                            </w:r>
                          </w:p>
                          <w:p w14:paraId="1120EF4B" w14:textId="77777777" w:rsidR="00ED0331" w:rsidRPr="00D96EE7" w:rsidRDefault="00ED0331" w:rsidP="00ED0331">
                            <w:pPr>
                              <w:ind w:left="284"/>
                            </w:pPr>
                            <w:r w:rsidRPr="00D96EE7">
                              <w:rPr>
                                <w:rFonts w:ascii="Arial" w:hAnsi="Arial" w:cs="Arial"/>
                                <w:color w:val="000000"/>
                                <w:sz w:val="18"/>
                                <w:szCs w:val="18"/>
                              </w:rPr>
                              <w:t>Scopus and Web of Science: n= 2897</w:t>
                            </w:r>
                          </w:p>
                          <w:p w14:paraId="3788DD20" w14:textId="77777777" w:rsidR="00ED0331" w:rsidRPr="00D96EE7" w:rsidRDefault="00ED0331" w:rsidP="00ED0331"/>
                          <w:p w14:paraId="1897D60A" w14:textId="77777777" w:rsidR="00ED0331" w:rsidRPr="00D96EE7" w:rsidRDefault="00ED0331" w:rsidP="00ED0331">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D6B28" id="Rectangle 1" o:spid="_x0000_s1030"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" filled="f" strokecolor="black [3213]" strokeweight="1pt">
                <v:textbox>
                  <w:txbxContent>
                    <w:p w14:paraId="65C8E8FE" w14:textId="77777777" w:rsidR="00ED0331" w:rsidRPr="00D96EE7" w:rsidRDefault="00ED0331" w:rsidP="00ED0331">
                      <w:r w:rsidRPr="00D96EE7">
                        <w:rPr>
                          <w:rFonts w:ascii="Arial" w:hAnsi="Arial" w:cs="Arial"/>
                          <w:color w:val="000000"/>
                          <w:sz w:val="18"/>
                          <w:szCs w:val="18"/>
                        </w:rPr>
                        <w:t>Records identified from electronic databases: n = 5962</w:t>
                      </w:r>
                    </w:p>
                    <w:p w14:paraId="679F5600" w14:textId="77777777" w:rsidR="00ED0331" w:rsidRPr="00D96EE7" w:rsidRDefault="00ED0331" w:rsidP="00ED0331"/>
                    <w:p w14:paraId="66B33642" w14:textId="77777777" w:rsidR="00ED0331" w:rsidRPr="00D96EE7" w:rsidRDefault="00ED0331" w:rsidP="00ED0331">
                      <w:pPr>
                        <w:ind w:left="284"/>
                      </w:pPr>
                      <w:r w:rsidRPr="00D96EE7">
                        <w:rPr>
                          <w:rFonts w:ascii="Arial" w:hAnsi="Arial" w:cs="Arial"/>
                          <w:color w:val="000000"/>
                          <w:sz w:val="18"/>
                          <w:szCs w:val="18"/>
                        </w:rPr>
                        <w:t>Medline: n= 1714</w:t>
                      </w:r>
                    </w:p>
                    <w:p w14:paraId="04357046" w14:textId="77777777" w:rsidR="00ED0331" w:rsidRPr="00D96EE7" w:rsidRDefault="00ED0331" w:rsidP="00ED0331">
                      <w:pPr>
                        <w:ind w:left="284"/>
                      </w:pPr>
                      <w:r w:rsidRPr="00D96EE7">
                        <w:rPr>
                          <w:rFonts w:ascii="Arial" w:hAnsi="Arial" w:cs="Arial"/>
                          <w:color w:val="000000"/>
                          <w:sz w:val="18"/>
                          <w:szCs w:val="18"/>
                        </w:rPr>
                        <w:t>Embase: n= 1351</w:t>
                      </w:r>
                    </w:p>
                    <w:p w14:paraId="1120EF4B" w14:textId="77777777" w:rsidR="00ED0331" w:rsidRPr="00D96EE7" w:rsidRDefault="00ED0331" w:rsidP="00ED0331">
                      <w:pPr>
                        <w:ind w:left="284"/>
                      </w:pPr>
                      <w:r w:rsidRPr="00D96EE7">
                        <w:rPr>
                          <w:rFonts w:ascii="Arial" w:hAnsi="Arial" w:cs="Arial"/>
                          <w:color w:val="000000"/>
                          <w:sz w:val="18"/>
                          <w:szCs w:val="18"/>
                        </w:rPr>
                        <w:t>Scopus and Web of Science: n= 2897</w:t>
                      </w:r>
                    </w:p>
                    <w:p w14:paraId="3788DD20" w14:textId="77777777" w:rsidR="00ED0331" w:rsidRPr="00D96EE7" w:rsidRDefault="00ED0331" w:rsidP="00ED0331"/>
                    <w:p w14:paraId="1897D60A" w14:textId="77777777" w:rsidR="00ED0331" w:rsidRPr="00D96EE7" w:rsidRDefault="00ED0331" w:rsidP="00ED0331">
                      <w:pPr>
                        <w:ind w:left="284"/>
                        <w:rPr>
                          <w:rFonts w:ascii="Arial" w:hAnsi="Arial" w:cs="Arial"/>
                          <w:color w:val="000000" w:themeColor="text1"/>
                          <w:sz w:val="18"/>
                          <w:szCs w:val="20"/>
                        </w:rPr>
                      </w:pPr>
                    </w:p>
                  </w:txbxContent>
                </v:textbox>
              </v:rect>
            </w:pict>
          </mc:Fallback>
        </mc:AlternateContent>
      </w:r>
    </w:p>
    <w:p w14:paraId="1FB7EBE5" w14:textId="77777777" w:rsidR="00ED0331" w:rsidRPr="00ED0331" w:rsidRDefault="00ED0331" w:rsidP="00ED0331">
      <w:pPr>
        <w:rPr>
          <w:rFonts w:ascii="Arial" w:hAnsi="Arial" w:cs="Arial"/>
          <w:sz w:val="22"/>
          <w:szCs w:val="22"/>
        </w:rPr>
      </w:pPr>
    </w:p>
    <w:p w14:paraId="6DE16FA7"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8720" behindDoc="0" locked="0" layoutInCell="1" allowOverlap="1" wp14:anchorId="3E92E36C" wp14:editId="242B718A">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3FB0711"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2E36C" id="Flowchart: Alternate Process 31" o:spid="_x0000_s1031" type="#_x0000_t176" style="position:absolute;margin-left:-31.8pt;margin-top:17.5pt;width:100.55pt;height:20.7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" fillcolor="#9cc2e5 [1944]" strokecolor="black [3213]" strokeweight="1pt">
                <v:textbox>
                  <w:txbxContent>
                    <w:p w14:paraId="13FB0711" w14:textId="77777777" w:rsidR="00ED0331" w:rsidRPr="001502CF" w:rsidRDefault="00ED0331" w:rsidP="00ED0331">
                      <w:pPr>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7C855419" w14:textId="77777777" w:rsidR="00ED0331" w:rsidRPr="00ED0331" w:rsidRDefault="00ED0331" w:rsidP="00ED0331">
      <w:pPr>
        <w:rPr>
          <w:rFonts w:ascii="Arial" w:hAnsi="Arial" w:cs="Arial"/>
          <w:sz w:val="22"/>
          <w:szCs w:val="22"/>
        </w:rPr>
      </w:pPr>
    </w:p>
    <w:p w14:paraId="21F83BCB" w14:textId="77777777" w:rsidR="00ED0331" w:rsidRPr="00ED0331" w:rsidRDefault="00ED0331" w:rsidP="00ED0331">
      <w:pPr>
        <w:ind w:left="630" w:hanging="90"/>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1552" behindDoc="0" locked="0" layoutInCell="1" allowOverlap="1" wp14:anchorId="31AF83AA" wp14:editId="355AE401">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73911F"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" strokecolor="black [3213]" strokeweight=".5pt">
                <v:stroke endarrow="block" joinstyle="miter"/>
              </v:shape>
            </w:pict>
          </mc:Fallback>
        </mc:AlternateContent>
      </w:r>
    </w:p>
    <w:p w14:paraId="4B1AA633" w14:textId="77777777" w:rsidR="00ED0331" w:rsidRPr="00ED0331" w:rsidRDefault="00ED0331" w:rsidP="00ED0331">
      <w:pPr>
        <w:rPr>
          <w:rFonts w:ascii="Arial" w:hAnsi="Arial" w:cs="Arial"/>
          <w:sz w:val="22"/>
          <w:szCs w:val="22"/>
        </w:rPr>
      </w:pPr>
    </w:p>
    <w:p w14:paraId="5866C8FE" w14:textId="77777777" w:rsidR="00ED0331" w:rsidRPr="00ED0331" w:rsidRDefault="00ED0331" w:rsidP="00ED0331">
      <w:pPr>
        <w:rPr>
          <w:rFonts w:ascii="Arial" w:hAnsi="Arial" w:cs="Arial"/>
          <w:sz w:val="22"/>
          <w:szCs w:val="22"/>
        </w:rPr>
      </w:pPr>
    </w:p>
    <w:p w14:paraId="7A39A9A3" w14:textId="21A75F12" w:rsidR="00ED0331" w:rsidRPr="00ED0331" w:rsidRDefault="00ED0331" w:rsidP="00ED0331">
      <w:pPr>
        <w:rPr>
          <w:rFonts w:ascii="Arial" w:hAnsi="Arial" w:cs="Arial"/>
          <w:sz w:val="22"/>
          <w:szCs w:val="22"/>
        </w:rPr>
      </w:pPr>
    </w:p>
    <w:p w14:paraId="112DCB9A" w14:textId="3C3C6E60" w:rsidR="00ED0331" w:rsidRPr="00ED0331" w:rsidRDefault="00ED0331" w:rsidP="00ED033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3056" behindDoc="0" locked="0" layoutInCell="1" allowOverlap="1" wp14:anchorId="75632B85" wp14:editId="21583FB4">
                <wp:simplePos x="0" y="0"/>
                <wp:positionH relativeFrom="column">
                  <wp:posOffset>6123380</wp:posOffset>
                </wp:positionH>
                <wp:positionV relativeFrom="paragraph">
                  <wp:posOffset>24390</wp:posOffset>
                </wp:positionV>
                <wp:extent cx="0" cy="988135"/>
                <wp:effectExtent l="63500" t="0" r="38100" b="27940"/>
                <wp:wrapNone/>
                <wp:docPr id="1167106088" name="Conector recto de flecha 2"/>
                <wp:cNvGraphicFramePr/>
                <a:graphic xmlns:a="http://schemas.openxmlformats.org/drawingml/2006/main">
                  <a:graphicData uri="http://schemas.microsoft.com/office/word/2010/wordprocessingShape">
                    <wps:wsp>
                      <wps:cNvCnPr/>
                      <wps:spPr>
                        <a:xfrm>
                          <a:off x="0" y="0"/>
                          <a:ext cx="0" cy="988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95DDC" id="Conector recto de flecha 2" o:spid="_x0000_s1026" type="#_x0000_t32" style="position:absolute;margin-left:482.15pt;margin-top:1.9pt;width:0;height:77.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" strokecolor="black [3200]" strokeweight=".5pt">
                <v:stroke endarrow="block" joinstyle="miter"/>
              </v:shape>
            </w:pict>
          </mc:Fallback>
        </mc:AlternateContent>
      </w:r>
      <w:r>
        <w:rPr>
          <w:rFonts w:ascii="Arial" w:hAnsi="Arial" w:cs="Arial"/>
          <w:noProof/>
          <w:sz w:val="22"/>
          <w:szCs w:val="22"/>
        </w:rPr>
        <mc:AlternateContent>
          <mc:Choice Requires="wps">
            <w:drawing>
              <wp:anchor distT="0" distB="0" distL="114300" distR="114300" simplePos="0" relativeHeight="251692032" behindDoc="0" locked="0" layoutInCell="1" allowOverlap="1" wp14:anchorId="4F2EB45C" wp14:editId="4841DC25">
                <wp:simplePos x="0" y="0"/>
                <wp:positionH relativeFrom="column">
                  <wp:posOffset>1398980</wp:posOffset>
                </wp:positionH>
                <wp:positionV relativeFrom="paragraph">
                  <wp:posOffset>37091</wp:posOffset>
                </wp:positionV>
                <wp:extent cx="0" cy="195506"/>
                <wp:effectExtent l="63500" t="0" r="38100" b="33655"/>
                <wp:wrapNone/>
                <wp:docPr id="559159725" name="Conector recto de flecha 1"/>
                <wp:cNvGraphicFramePr/>
                <a:graphic xmlns:a="http://schemas.openxmlformats.org/drawingml/2006/main">
                  <a:graphicData uri="http://schemas.microsoft.com/office/word/2010/wordprocessingShape">
                    <wps:wsp>
                      <wps:cNvCnPr/>
                      <wps:spPr>
                        <a:xfrm>
                          <a:off x="0" y="0"/>
                          <a:ext cx="0" cy="195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A2B8E" id="Conector recto de flecha 1" o:spid="_x0000_s1026" type="#_x0000_t32" style="position:absolute;margin-left:110.15pt;margin-top:2.9pt;width:0;height:1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" strokecolor="black [3200]" strokeweight=".5pt">
                <v:stroke endarrow="block" joinstyle="miter"/>
              </v:shape>
            </w:pict>
          </mc:Fallback>
        </mc:AlternateContent>
      </w:r>
    </w:p>
    <w:p w14:paraId="24E89050"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2576" behindDoc="0" locked="0" layoutInCell="1" allowOverlap="1" wp14:anchorId="5EEFCAA4" wp14:editId="303DEDB1">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84C20" id="Straight Arrow Connector 15" o:spid="_x0000_s1026" type="#_x0000_t32" style="position:absolute;margin-left:193.2pt;margin-top:25.85pt;width:44.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" strokecolor="black [3213]" strokeweight=".5pt">
                <v:stroke endarrow="block" joinstyle="miter"/>
              </v:shape>
            </w:pict>
          </mc:Fallback>
        </mc:AlternateContent>
      </w:r>
      <w:r w:rsidRPr="00ED0331">
        <w:rPr>
          <w:rFonts w:ascii="Arial" w:hAnsi="Arial" w:cs="Arial"/>
          <w:noProof/>
          <w:sz w:val="22"/>
          <w:szCs w:val="22"/>
        </w:rPr>
        <mc:AlternateContent>
          <mc:Choice Requires="wps">
            <w:drawing>
              <wp:anchor distT="0" distB="0" distL="114300" distR="114300" simplePos="0" relativeHeight="251661312" behindDoc="0" locked="0" layoutInCell="1" allowOverlap="1" wp14:anchorId="52D4594B" wp14:editId="377282B7">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AF4"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Records</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screened</w:t>
                            </w:r>
                            <w:proofErr w:type="spellEnd"/>
                            <w:r w:rsidRPr="00D96EE7">
                              <w:rPr>
                                <w:rFonts w:ascii="Arial" w:hAnsi="Arial" w:cs="Arial"/>
                                <w:color w:val="000000"/>
                                <w:sz w:val="18"/>
                                <w:szCs w:val="18"/>
                                <w:lang w:val="es-US"/>
                              </w:rPr>
                              <w:t>.</w:t>
                            </w:r>
                          </w:p>
                          <w:p w14:paraId="7058B9D2" w14:textId="77777777" w:rsidR="00ED0331" w:rsidRPr="00D96EE7" w:rsidRDefault="00ED0331" w:rsidP="00ED0331">
                            <w:pPr>
                              <w:rPr>
                                <w:lang w:val="es-US"/>
                              </w:rPr>
                            </w:pPr>
                            <w:r w:rsidRPr="00D96EE7">
                              <w:rPr>
                                <w:rFonts w:ascii="Arial" w:hAnsi="Arial" w:cs="Arial"/>
                                <w:color w:val="000000"/>
                                <w:sz w:val="18"/>
                                <w:szCs w:val="18"/>
                                <w:lang w:val="es-US"/>
                              </w:rPr>
                              <w:t>(n =3154)</w:t>
                            </w:r>
                          </w:p>
                          <w:p w14:paraId="16DD9C8F" w14:textId="77777777" w:rsidR="00ED0331" w:rsidRPr="00D96EE7" w:rsidRDefault="00ED0331" w:rsidP="00ED0331">
                            <w:pPr>
                              <w:rPr>
                                <w:lang w:val="es-US"/>
                              </w:rPr>
                            </w:pPr>
                          </w:p>
                          <w:p w14:paraId="4ECBE9BF" w14:textId="77777777" w:rsidR="00ED0331" w:rsidRPr="00560609"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4594B" id="Rectangle 3" o:spid="_x0000_s1032" style="position:absolute;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" filled="f" strokecolor="black [3213]" strokeweight="1pt">
                <v:textbox>
                  <w:txbxContent>
                    <w:p w14:paraId="204ACAF4"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Records</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screened</w:t>
                      </w:r>
                      <w:proofErr w:type="spellEnd"/>
                      <w:r w:rsidRPr="00D96EE7">
                        <w:rPr>
                          <w:rFonts w:ascii="Arial" w:hAnsi="Arial" w:cs="Arial"/>
                          <w:color w:val="000000"/>
                          <w:sz w:val="18"/>
                          <w:szCs w:val="18"/>
                          <w:lang w:val="es-US"/>
                        </w:rPr>
                        <w:t>.</w:t>
                      </w:r>
                    </w:p>
                    <w:p w14:paraId="7058B9D2" w14:textId="77777777" w:rsidR="00ED0331" w:rsidRPr="00D96EE7" w:rsidRDefault="00ED0331" w:rsidP="00ED0331">
                      <w:pPr>
                        <w:rPr>
                          <w:lang w:val="es-US"/>
                        </w:rPr>
                      </w:pPr>
                      <w:r w:rsidRPr="00D96EE7">
                        <w:rPr>
                          <w:rFonts w:ascii="Arial" w:hAnsi="Arial" w:cs="Arial"/>
                          <w:color w:val="000000"/>
                          <w:sz w:val="18"/>
                          <w:szCs w:val="18"/>
                          <w:lang w:val="es-US"/>
                        </w:rPr>
                        <w:t>(n =3154)</w:t>
                      </w:r>
                    </w:p>
                    <w:p w14:paraId="16DD9C8F" w14:textId="77777777" w:rsidR="00ED0331" w:rsidRPr="00D96EE7" w:rsidRDefault="00ED0331" w:rsidP="00ED0331">
                      <w:pPr>
                        <w:rPr>
                          <w:lang w:val="es-US"/>
                        </w:rPr>
                      </w:pPr>
                    </w:p>
                    <w:p w14:paraId="4ECBE9BF" w14:textId="77777777" w:rsidR="00ED0331" w:rsidRPr="00560609" w:rsidRDefault="00ED0331" w:rsidP="00ED0331">
                      <w:pPr>
                        <w:rPr>
                          <w:rFonts w:ascii="Arial" w:hAnsi="Arial" w:cs="Arial"/>
                          <w:color w:val="000000" w:themeColor="text1"/>
                          <w:sz w:val="18"/>
                          <w:szCs w:val="20"/>
                        </w:rPr>
                      </w:pP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62336" behindDoc="0" locked="0" layoutInCell="1" allowOverlap="1" wp14:anchorId="3F0D729C" wp14:editId="01F29322">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D32F61"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Records</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excluded</w:t>
                            </w:r>
                            <w:proofErr w:type="spellEnd"/>
                            <w:r w:rsidRPr="00D96EE7">
                              <w:rPr>
                                <w:rFonts w:ascii="Arial" w:hAnsi="Arial" w:cs="Arial"/>
                                <w:color w:val="000000"/>
                                <w:sz w:val="18"/>
                                <w:szCs w:val="18"/>
                                <w:lang w:val="es-US"/>
                              </w:rPr>
                              <w:t>.</w:t>
                            </w:r>
                          </w:p>
                          <w:p w14:paraId="63CDAB20" w14:textId="77777777" w:rsidR="00ED0331" w:rsidRPr="00D96EE7" w:rsidRDefault="00ED0331" w:rsidP="00ED0331">
                            <w:pPr>
                              <w:rPr>
                                <w:lang w:val="es-US"/>
                              </w:rPr>
                            </w:pPr>
                            <w:r w:rsidRPr="00D96EE7">
                              <w:rPr>
                                <w:rFonts w:ascii="Arial" w:hAnsi="Arial" w:cs="Arial"/>
                                <w:color w:val="000000"/>
                                <w:sz w:val="18"/>
                                <w:szCs w:val="18"/>
                                <w:lang w:val="es-US"/>
                              </w:rPr>
                              <w:t>(n =3000)</w:t>
                            </w:r>
                          </w:p>
                          <w:p w14:paraId="642AD373" w14:textId="77777777" w:rsidR="00ED0331" w:rsidRPr="00D96EE7" w:rsidRDefault="00ED0331" w:rsidP="00ED0331">
                            <w:pPr>
                              <w:rPr>
                                <w:lang w:val="es-US"/>
                              </w:rPr>
                            </w:pPr>
                          </w:p>
                          <w:p w14:paraId="59FEC109" w14:textId="77777777" w:rsidR="00ED0331" w:rsidRPr="00560609"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D729C" id="Rectangle 4" o:spid="_x0000_s1033" style="position:absolute;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" filled="f" strokecolor="black [3213]" strokeweight="1pt">
                <v:textbox>
                  <w:txbxContent>
                    <w:p w14:paraId="7FD32F61"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Records</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excluded</w:t>
                      </w:r>
                      <w:proofErr w:type="spellEnd"/>
                      <w:r w:rsidRPr="00D96EE7">
                        <w:rPr>
                          <w:rFonts w:ascii="Arial" w:hAnsi="Arial" w:cs="Arial"/>
                          <w:color w:val="000000"/>
                          <w:sz w:val="18"/>
                          <w:szCs w:val="18"/>
                          <w:lang w:val="es-US"/>
                        </w:rPr>
                        <w:t>.</w:t>
                      </w:r>
                    </w:p>
                    <w:p w14:paraId="63CDAB20" w14:textId="77777777" w:rsidR="00ED0331" w:rsidRPr="00D96EE7" w:rsidRDefault="00ED0331" w:rsidP="00ED0331">
                      <w:pPr>
                        <w:rPr>
                          <w:lang w:val="es-US"/>
                        </w:rPr>
                      </w:pPr>
                      <w:r w:rsidRPr="00D96EE7">
                        <w:rPr>
                          <w:rFonts w:ascii="Arial" w:hAnsi="Arial" w:cs="Arial"/>
                          <w:color w:val="000000"/>
                          <w:sz w:val="18"/>
                          <w:szCs w:val="18"/>
                          <w:lang w:val="es-US"/>
                        </w:rPr>
                        <w:t>(n =3000)</w:t>
                      </w:r>
                    </w:p>
                    <w:p w14:paraId="642AD373" w14:textId="77777777" w:rsidR="00ED0331" w:rsidRPr="00D96EE7" w:rsidRDefault="00ED0331" w:rsidP="00ED0331">
                      <w:pPr>
                        <w:rPr>
                          <w:lang w:val="es-US"/>
                        </w:rPr>
                      </w:pPr>
                    </w:p>
                    <w:p w14:paraId="59FEC109" w14:textId="77777777" w:rsidR="00ED0331" w:rsidRPr="00560609" w:rsidRDefault="00ED0331" w:rsidP="00ED0331">
                      <w:pPr>
                        <w:rPr>
                          <w:rFonts w:ascii="Arial" w:hAnsi="Arial" w:cs="Arial"/>
                          <w:color w:val="000000" w:themeColor="text1"/>
                          <w:sz w:val="18"/>
                          <w:szCs w:val="20"/>
                        </w:rPr>
                      </w:pPr>
                    </w:p>
                  </w:txbxContent>
                </v:textbox>
              </v:rect>
            </w:pict>
          </mc:Fallback>
        </mc:AlternateContent>
      </w:r>
    </w:p>
    <w:p w14:paraId="08F51DD7" w14:textId="77777777" w:rsidR="00ED0331" w:rsidRPr="00ED0331" w:rsidRDefault="00ED0331" w:rsidP="00ED0331">
      <w:pPr>
        <w:rPr>
          <w:rFonts w:ascii="Arial" w:hAnsi="Arial" w:cs="Arial"/>
          <w:sz w:val="22"/>
          <w:szCs w:val="22"/>
        </w:rPr>
      </w:pPr>
    </w:p>
    <w:p w14:paraId="3E866D3D" w14:textId="77777777" w:rsidR="00ED0331" w:rsidRPr="00ED0331" w:rsidRDefault="00ED0331" w:rsidP="00ED0331">
      <w:pPr>
        <w:rPr>
          <w:rFonts w:ascii="Arial" w:hAnsi="Arial" w:cs="Arial"/>
          <w:sz w:val="22"/>
          <w:szCs w:val="22"/>
        </w:rPr>
      </w:pPr>
    </w:p>
    <w:p w14:paraId="4619967A"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82816" behindDoc="0" locked="0" layoutInCell="1" allowOverlap="1" wp14:anchorId="52032544" wp14:editId="5DB97819">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70CAB" id="Straight Arrow Connector 35" o:spid="_x0000_s1026" type="#_x0000_t32" style="position:absolute;margin-left:110.25pt;margin-top:7.85pt;width:0;height:2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" strokecolor="black [3213]" strokeweight=".5pt">
                <v:stroke endarrow="block" joinstyle="miter"/>
              </v:shape>
            </w:pict>
          </mc:Fallback>
        </mc:AlternateContent>
      </w:r>
    </w:p>
    <w:p w14:paraId="5EAE8D93" w14:textId="77777777" w:rsidR="00ED0331" w:rsidRPr="00ED0331" w:rsidRDefault="00ED0331" w:rsidP="00ED0331">
      <w:pPr>
        <w:rPr>
          <w:rFonts w:ascii="Arial" w:hAnsi="Arial" w:cs="Arial"/>
          <w:sz w:val="22"/>
          <w:szCs w:val="22"/>
        </w:rPr>
      </w:pPr>
    </w:p>
    <w:p w14:paraId="697A36A3" w14:textId="169E078F"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87936" behindDoc="0" locked="0" layoutInCell="1" allowOverlap="1" wp14:anchorId="2F41321F" wp14:editId="4C35F2EF">
                <wp:simplePos x="0" y="0"/>
                <wp:positionH relativeFrom="column">
                  <wp:posOffset>7750474</wp:posOffset>
                </wp:positionH>
                <wp:positionV relativeFrom="paragraph">
                  <wp:posOffset>62043</wp:posOffset>
                </wp:positionV>
                <wp:extent cx="1682227" cy="526415"/>
                <wp:effectExtent l="0" t="0" r="6985" b="6985"/>
                <wp:wrapNone/>
                <wp:docPr id="20" name="Rectangle 20"/>
                <wp:cNvGraphicFramePr/>
                <a:graphic xmlns:a="http://schemas.openxmlformats.org/drawingml/2006/main">
                  <a:graphicData uri="http://schemas.microsoft.com/office/word/2010/wordprocessingShape">
                    <wps:wsp>
                      <wps:cNvSpPr/>
                      <wps:spPr>
                        <a:xfrm>
                          <a:off x="0" y="0"/>
                          <a:ext cx="1682227"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406371"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Reports</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not</w:t>
                            </w:r>
                            <w:proofErr w:type="spellEnd"/>
                            <w:r w:rsidRPr="00D96EE7">
                              <w:rPr>
                                <w:rFonts w:ascii="Arial" w:hAnsi="Arial" w:cs="Arial"/>
                                <w:color w:val="000000"/>
                                <w:sz w:val="18"/>
                                <w:szCs w:val="18"/>
                                <w:lang w:val="es-US"/>
                              </w:rPr>
                              <w:t xml:space="preserve"> </w:t>
                            </w:r>
                            <w:proofErr w:type="spellStart"/>
                            <w:r w:rsidRPr="00D96EE7">
                              <w:rPr>
                                <w:rFonts w:ascii="Arial" w:hAnsi="Arial" w:cs="Arial"/>
                                <w:color w:val="000000"/>
                                <w:sz w:val="18"/>
                                <w:szCs w:val="18"/>
                                <w:lang w:val="es-US"/>
                              </w:rPr>
                              <w:t>retrieved</w:t>
                            </w:r>
                            <w:proofErr w:type="spellEnd"/>
                            <w:r w:rsidRPr="00D96EE7">
                              <w:rPr>
                                <w:rFonts w:ascii="Arial" w:hAnsi="Arial" w:cs="Arial"/>
                                <w:color w:val="000000"/>
                                <w:sz w:val="18"/>
                                <w:szCs w:val="18"/>
                                <w:lang w:val="es-US"/>
                              </w:rPr>
                              <w:t>.</w:t>
                            </w:r>
                          </w:p>
                          <w:p w14:paraId="51018076" w14:textId="4CB5A1A0" w:rsidR="00ED0331" w:rsidRPr="00ED0331" w:rsidRDefault="00ED0331" w:rsidP="00ED0331">
                            <w:pPr>
                              <w:rPr>
                                <w:lang w:val="es-US"/>
                              </w:rPr>
                            </w:pPr>
                            <w:r w:rsidRPr="00D96EE7">
                              <w:rPr>
                                <w:rFonts w:ascii="Arial" w:hAnsi="Arial" w:cs="Arial"/>
                                <w:color w:val="000000"/>
                                <w:sz w:val="18"/>
                                <w:szCs w:val="18"/>
                                <w:lang w:val="es-US"/>
                              </w:rPr>
                              <w:t>(n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1321F" id="Rectangle 20" o:spid="_x0000_s1034" style="position:absolute;margin-left:610.25pt;margin-top:4.9pt;width:132.45pt;height:4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" filled="f" strokecolor="black [3213]" strokeweight="1pt">
                <v:textbox>
                  <w:txbxContent>
                    <w:p w14:paraId="1D406371"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Reports</w:t>
                      </w:r>
                      <w:proofErr w:type="spellEnd"/>
                      <w:r w:rsidRPr="00D96EE7">
                        <w:rPr>
                          <w:rFonts w:ascii="Arial" w:hAnsi="Arial" w:cs="Arial"/>
                          <w:color w:val="000000"/>
                          <w:sz w:val="18"/>
                          <w:szCs w:val="18"/>
                          <w:lang w:val="es-US"/>
                        </w:rPr>
                        <w:t xml:space="preserve"> not </w:t>
                      </w:r>
                      <w:proofErr w:type="spellStart"/>
                      <w:r w:rsidRPr="00D96EE7">
                        <w:rPr>
                          <w:rFonts w:ascii="Arial" w:hAnsi="Arial" w:cs="Arial"/>
                          <w:color w:val="000000"/>
                          <w:sz w:val="18"/>
                          <w:szCs w:val="18"/>
                          <w:lang w:val="es-US"/>
                        </w:rPr>
                        <w:t>retrieved</w:t>
                      </w:r>
                      <w:proofErr w:type="spellEnd"/>
                      <w:r w:rsidRPr="00D96EE7">
                        <w:rPr>
                          <w:rFonts w:ascii="Arial" w:hAnsi="Arial" w:cs="Arial"/>
                          <w:color w:val="000000"/>
                          <w:sz w:val="18"/>
                          <w:szCs w:val="18"/>
                          <w:lang w:val="es-US"/>
                        </w:rPr>
                        <w:t>.</w:t>
                      </w:r>
                    </w:p>
                    <w:p w14:paraId="51018076" w14:textId="4CB5A1A0" w:rsidR="00ED0331" w:rsidRPr="00ED0331" w:rsidRDefault="00ED0331" w:rsidP="00ED0331">
                      <w:pPr>
                        <w:rPr>
                          <w:lang w:val="es-US"/>
                        </w:rPr>
                      </w:pPr>
                      <w:r w:rsidRPr="00D96EE7">
                        <w:rPr>
                          <w:rFonts w:ascii="Arial" w:hAnsi="Arial" w:cs="Arial"/>
                          <w:color w:val="000000"/>
                          <w:sz w:val="18"/>
                          <w:szCs w:val="18"/>
                          <w:lang w:val="es-US"/>
                        </w:rPr>
                        <w:t>(n = 0)</w:t>
                      </w: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86912" behindDoc="0" locked="0" layoutInCell="1" allowOverlap="1" wp14:anchorId="119CD06D" wp14:editId="7999BF50">
                <wp:simplePos x="0" y="0"/>
                <wp:positionH relativeFrom="column">
                  <wp:posOffset>5270500</wp:posOffset>
                </wp:positionH>
                <wp:positionV relativeFrom="paragraph">
                  <wp:posOffset>56515</wp:posOffset>
                </wp:positionV>
                <wp:extent cx="1887220" cy="526415"/>
                <wp:effectExtent l="0" t="0" r="17780" b="26035"/>
                <wp:wrapNone/>
                <wp:docPr id="7" name="Rectangle 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A06C2" w14:textId="77777777" w:rsidR="00ED0331" w:rsidRPr="00D96EE7" w:rsidRDefault="00ED0331" w:rsidP="00ED0331">
                            <w:r w:rsidRPr="00D96EE7">
                              <w:rPr>
                                <w:rFonts w:ascii="Arial" w:hAnsi="Arial" w:cs="Arial"/>
                                <w:color w:val="000000"/>
                                <w:sz w:val="18"/>
                                <w:szCs w:val="18"/>
                              </w:rPr>
                              <w:t>Reports sought for retrieval.</w:t>
                            </w:r>
                          </w:p>
                          <w:p w14:paraId="32D21CCA" w14:textId="77777777" w:rsidR="00ED0331" w:rsidRPr="00D96EE7" w:rsidRDefault="00ED0331" w:rsidP="00ED0331">
                            <w:r w:rsidRPr="00D96EE7">
                              <w:rPr>
                                <w:rFonts w:ascii="Arial" w:hAnsi="Arial" w:cs="Arial"/>
                                <w:color w:val="000000"/>
                                <w:sz w:val="18"/>
                                <w:szCs w:val="18"/>
                              </w:rPr>
                              <w:t>(n =3)</w:t>
                            </w:r>
                          </w:p>
                          <w:p w14:paraId="41A742D5" w14:textId="77777777" w:rsidR="00ED0331" w:rsidRPr="00D96EE7" w:rsidRDefault="00ED0331" w:rsidP="00ED0331"/>
                          <w:p w14:paraId="48BBA9DD" w14:textId="77777777" w:rsidR="00ED0331" w:rsidRPr="00D96EE7"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CD06D" id="Rectangle 7" o:spid="_x0000_s1035" style="position:absolute;margin-left:415pt;margin-top:4.45pt;width:148.6pt;height:4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" filled="f" strokecolor="black [3213]" strokeweight="1pt">
                <v:textbox>
                  <w:txbxContent>
                    <w:p w14:paraId="41AA06C2" w14:textId="77777777" w:rsidR="00ED0331" w:rsidRPr="00D96EE7" w:rsidRDefault="00ED0331" w:rsidP="00ED0331">
                      <w:r w:rsidRPr="00D96EE7">
                        <w:rPr>
                          <w:rFonts w:ascii="Arial" w:hAnsi="Arial" w:cs="Arial"/>
                          <w:color w:val="000000"/>
                          <w:sz w:val="18"/>
                          <w:szCs w:val="18"/>
                        </w:rPr>
                        <w:t>Reports sought for retrieval.</w:t>
                      </w:r>
                    </w:p>
                    <w:p w14:paraId="32D21CCA" w14:textId="77777777" w:rsidR="00ED0331" w:rsidRPr="00D96EE7" w:rsidRDefault="00ED0331" w:rsidP="00ED0331">
                      <w:r w:rsidRPr="00D96EE7">
                        <w:rPr>
                          <w:rFonts w:ascii="Arial" w:hAnsi="Arial" w:cs="Arial"/>
                          <w:color w:val="000000"/>
                          <w:sz w:val="18"/>
                          <w:szCs w:val="18"/>
                        </w:rPr>
                        <w:t>(n =3)</w:t>
                      </w:r>
                    </w:p>
                    <w:p w14:paraId="41A742D5" w14:textId="77777777" w:rsidR="00ED0331" w:rsidRPr="00D96EE7" w:rsidRDefault="00ED0331" w:rsidP="00ED0331"/>
                    <w:p w14:paraId="48BBA9DD" w14:textId="77777777" w:rsidR="00ED0331" w:rsidRPr="00D96EE7" w:rsidRDefault="00ED0331" w:rsidP="00ED0331">
                      <w:pPr>
                        <w:rPr>
                          <w:rFonts w:ascii="Arial" w:hAnsi="Arial" w:cs="Arial"/>
                          <w:color w:val="000000" w:themeColor="text1"/>
                          <w:sz w:val="18"/>
                          <w:szCs w:val="20"/>
                        </w:rPr>
                      </w:pP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63360" behindDoc="0" locked="0" layoutInCell="1" allowOverlap="1" wp14:anchorId="0CCC8926" wp14:editId="1DB627E3">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705DDF" w14:textId="77777777" w:rsidR="00ED0331" w:rsidRPr="00D96EE7" w:rsidRDefault="00ED0331" w:rsidP="00ED0331">
                            <w:r w:rsidRPr="00D96EE7">
                              <w:rPr>
                                <w:rFonts w:ascii="Arial" w:hAnsi="Arial" w:cs="Arial"/>
                                <w:color w:val="000000"/>
                                <w:sz w:val="18"/>
                                <w:szCs w:val="18"/>
                              </w:rPr>
                              <w:t>Reports sought for retrieval.</w:t>
                            </w:r>
                          </w:p>
                          <w:p w14:paraId="0BCE2502" w14:textId="77777777" w:rsidR="00ED0331" w:rsidRPr="00D96EE7" w:rsidRDefault="00ED0331" w:rsidP="00ED0331">
                            <w:r w:rsidRPr="00D96EE7">
                              <w:rPr>
                                <w:rFonts w:ascii="Arial" w:hAnsi="Arial" w:cs="Arial"/>
                                <w:color w:val="000000"/>
                                <w:sz w:val="18"/>
                                <w:szCs w:val="18"/>
                              </w:rPr>
                              <w:t>(n =154)</w:t>
                            </w:r>
                          </w:p>
                          <w:p w14:paraId="7E6E6DE7" w14:textId="77777777" w:rsidR="00ED0331" w:rsidRPr="00D96EE7" w:rsidRDefault="00ED0331" w:rsidP="00ED0331"/>
                          <w:p w14:paraId="6D7B2F40" w14:textId="77777777" w:rsidR="00ED0331" w:rsidRPr="00D96EE7"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C8926" id="Rectangle 5" o:spid="_x0000_s1036" style="position:absolute;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5Mq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" filled="f" strokecolor="black [3213]" strokeweight="1pt">
                <v:textbox>
                  <w:txbxContent>
                    <w:p w14:paraId="62705DDF" w14:textId="77777777" w:rsidR="00ED0331" w:rsidRPr="00D96EE7" w:rsidRDefault="00ED0331" w:rsidP="00ED0331">
                      <w:r w:rsidRPr="00D96EE7">
                        <w:rPr>
                          <w:rFonts w:ascii="Arial" w:hAnsi="Arial" w:cs="Arial"/>
                          <w:color w:val="000000"/>
                          <w:sz w:val="18"/>
                          <w:szCs w:val="18"/>
                        </w:rPr>
                        <w:t>Reports sought for retrieval.</w:t>
                      </w:r>
                    </w:p>
                    <w:p w14:paraId="0BCE2502" w14:textId="77777777" w:rsidR="00ED0331" w:rsidRPr="00D96EE7" w:rsidRDefault="00ED0331" w:rsidP="00ED0331">
                      <w:r w:rsidRPr="00D96EE7">
                        <w:rPr>
                          <w:rFonts w:ascii="Arial" w:hAnsi="Arial" w:cs="Arial"/>
                          <w:color w:val="000000"/>
                          <w:sz w:val="18"/>
                          <w:szCs w:val="18"/>
                        </w:rPr>
                        <w:t>(n =154)</w:t>
                      </w:r>
                    </w:p>
                    <w:p w14:paraId="7E6E6DE7" w14:textId="77777777" w:rsidR="00ED0331" w:rsidRPr="00D96EE7" w:rsidRDefault="00ED0331" w:rsidP="00ED0331"/>
                    <w:p w14:paraId="6D7B2F40" w14:textId="77777777" w:rsidR="00ED0331" w:rsidRPr="00D96EE7" w:rsidRDefault="00ED0331" w:rsidP="00ED0331">
                      <w:pPr>
                        <w:rPr>
                          <w:rFonts w:ascii="Arial" w:hAnsi="Arial" w:cs="Arial"/>
                          <w:color w:val="000000" w:themeColor="text1"/>
                          <w:sz w:val="18"/>
                          <w:szCs w:val="20"/>
                        </w:rPr>
                      </w:pP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73600" behindDoc="0" locked="0" layoutInCell="1" allowOverlap="1" wp14:anchorId="7024E1F7" wp14:editId="51FDAAE7">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CF26" id="Straight Arrow Connector 16" o:spid="_x0000_s1026" type="#_x0000_t32" style="position:absolute;margin-left:193.95pt;margin-top:25.25pt;width:4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UrVbz+MAAAAO&#13;&#10;AQAADwAAAAAAAAAAAAAAAAAkBAAAZHJzL2Rvd25yZXYueG1sUEsFBgAAAAAEAAQA8wAAADQFAAAA&#13;&#10;AA==&#13;&#10;" strokecolor="black [3213]" strokeweight=".5pt">
                <v:stroke endarrow="block" joinstyle="miter"/>
              </v:shape>
            </w:pict>
          </mc:Fallback>
        </mc:AlternateContent>
      </w:r>
      <w:r w:rsidRPr="00ED0331">
        <w:rPr>
          <w:rFonts w:ascii="Arial" w:hAnsi="Arial" w:cs="Arial"/>
          <w:noProof/>
          <w:sz w:val="22"/>
          <w:szCs w:val="22"/>
        </w:rPr>
        <mc:AlternateContent>
          <mc:Choice Requires="wps">
            <w:drawing>
              <wp:anchor distT="0" distB="0" distL="114300" distR="114300" simplePos="0" relativeHeight="251664384" behindDoc="0" locked="0" layoutInCell="1" allowOverlap="1" wp14:anchorId="0B924899" wp14:editId="05F7BF8C">
                <wp:simplePos x="0" y="0"/>
                <wp:positionH relativeFrom="column">
                  <wp:posOffset>3049270</wp:posOffset>
                </wp:positionH>
                <wp:positionV relativeFrom="paragraph">
                  <wp:posOffset>66675</wp:posOffset>
                </wp:positionV>
                <wp:extent cx="1887220" cy="526415"/>
                <wp:effectExtent l="0" t="0" r="17780" b="26035"/>
                <wp:wrapNone/>
                <wp:docPr id="6" name="Rectangle 6"/>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09FAA" w14:textId="77777777" w:rsidR="00ED0331" w:rsidRPr="00D96EE7" w:rsidRDefault="00ED0331" w:rsidP="00ED0331">
                            <w:pPr>
                              <w:rPr>
                                <w:lang w:val="es-US"/>
                              </w:rPr>
                            </w:pPr>
                            <w:r w:rsidRPr="00D96EE7">
                              <w:rPr>
                                <w:rFonts w:ascii="Arial" w:hAnsi="Arial" w:cs="Arial"/>
                                <w:color w:val="000000"/>
                                <w:sz w:val="18"/>
                                <w:szCs w:val="18"/>
                                <w:lang w:val="es-US"/>
                              </w:rPr>
                              <w:t>Reports not retrieved.</w:t>
                            </w:r>
                          </w:p>
                          <w:p w14:paraId="438A0883" w14:textId="77777777" w:rsidR="00ED0331" w:rsidRPr="00D96EE7" w:rsidRDefault="00ED0331" w:rsidP="00ED0331">
                            <w:pPr>
                              <w:rPr>
                                <w:lang w:val="es-US"/>
                              </w:rPr>
                            </w:pPr>
                            <w:r w:rsidRPr="00D96EE7">
                              <w:rPr>
                                <w:rFonts w:ascii="Arial" w:hAnsi="Arial" w:cs="Arial"/>
                                <w:color w:val="000000"/>
                                <w:sz w:val="18"/>
                                <w:szCs w:val="18"/>
                                <w:lang w:val="es-US"/>
                              </w:rPr>
                              <w:t>(n = 1)</w:t>
                            </w:r>
                          </w:p>
                          <w:p w14:paraId="21755592" w14:textId="77777777" w:rsidR="00ED0331" w:rsidRPr="00D96EE7" w:rsidRDefault="00ED0331" w:rsidP="00ED0331">
                            <w:pPr>
                              <w:rPr>
                                <w:lang w:val="es-US"/>
                              </w:rPr>
                            </w:pPr>
                          </w:p>
                          <w:p w14:paraId="2D607C8F" w14:textId="77777777" w:rsidR="00ED0331" w:rsidRPr="00560609"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24899" id="Rectangle 6" o:spid="_x0000_s1037" style="position:absolute;margin-left:240.1pt;margin-top:5.25pt;width:148.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Vunhg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" filled="f" strokecolor="black [3213]" strokeweight="1pt">
                <v:textbox>
                  <w:txbxContent>
                    <w:p w14:paraId="29D09FAA" w14:textId="77777777" w:rsidR="00ED0331" w:rsidRPr="00D96EE7" w:rsidRDefault="00ED0331" w:rsidP="00ED0331">
                      <w:pPr>
                        <w:rPr>
                          <w:lang w:val="es-US"/>
                        </w:rPr>
                      </w:pPr>
                      <w:proofErr w:type="spellStart"/>
                      <w:r w:rsidRPr="00D96EE7">
                        <w:rPr>
                          <w:rFonts w:ascii="Arial" w:hAnsi="Arial" w:cs="Arial"/>
                          <w:color w:val="000000"/>
                          <w:sz w:val="18"/>
                          <w:szCs w:val="18"/>
                          <w:lang w:val="es-US"/>
                        </w:rPr>
                        <w:t>Reports</w:t>
                      </w:r>
                      <w:proofErr w:type="spellEnd"/>
                      <w:r w:rsidRPr="00D96EE7">
                        <w:rPr>
                          <w:rFonts w:ascii="Arial" w:hAnsi="Arial" w:cs="Arial"/>
                          <w:color w:val="000000"/>
                          <w:sz w:val="18"/>
                          <w:szCs w:val="18"/>
                          <w:lang w:val="es-US"/>
                        </w:rPr>
                        <w:t xml:space="preserve"> not </w:t>
                      </w:r>
                      <w:proofErr w:type="spellStart"/>
                      <w:r w:rsidRPr="00D96EE7">
                        <w:rPr>
                          <w:rFonts w:ascii="Arial" w:hAnsi="Arial" w:cs="Arial"/>
                          <w:color w:val="000000"/>
                          <w:sz w:val="18"/>
                          <w:szCs w:val="18"/>
                          <w:lang w:val="es-US"/>
                        </w:rPr>
                        <w:t>retrieved</w:t>
                      </w:r>
                      <w:proofErr w:type="spellEnd"/>
                      <w:r w:rsidRPr="00D96EE7">
                        <w:rPr>
                          <w:rFonts w:ascii="Arial" w:hAnsi="Arial" w:cs="Arial"/>
                          <w:color w:val="000000"/>
                          <w:sz w:val="18"/>
                          <w:szCs w:val="18"/>
                          <w:lang w:val="es-US"/>
                        </w:rPr>
                        <w:t>.</w:t>
                      </w:r>
                    </w:p>
                    <w:p w14:paraId="438A0883" w14:textId="77777777" w:rsidR="00ED0331" w:rsidRPr="00D96EE7" w:rsidRDefault="00ED0331" w:rsidP="00ED0331">
                      <w:pPr>
                        <w:rPr>
                          <w:lang w:val="es-US"/>
                        </w:rPr>
                      </w:pPr>
                      <w:r w:rsidRPr="00D96EE7">
                        <w:rPr>
                          <w:rFonts w:ascii="Arial" w:hAnsi="Arial" w:cs="Arial"/>
                          <w:color w:val="000000"/>
                          <w:sz w:val="18"/>
                          <w:szCs w:val="18"/>
                          <w:lang w:val="es-US"/>
                        </w:rPr>
                        <w:t>(n = 1)</w:t>
                      </w:r>
                    </w:p>
                    <w:p w14:paraId="21755592" w14:textId="77777777" w:rsidR="00ED0331" w:rsidRPr="00D96EE7" w:rsidRDefault="00ED0331" w:rsidP="00ED0331">
                      <w:pPr>
                        <w:rPr>
                          <w:lang w:val="es-US"/>
                        </w:rPr>
                      </w:pPr>
                    </w:p>
                    <w:p w14:paraId="2D607C8F" w14:textId="77777777" w:rsidR="00ED0331" w:rsidRPr="00560609" w:rsidRDefault="00ED0331" w:rsidP="00ED0331">
                      <w:pPr>
                        <w:rPr>
                          <w:rFonts w:ascii="Arial" w:hAnsi="Arial" w:cs="Arial"/>
                          <w:color w:val="000000" w:themeColor="text1"/>
                          <w:sz w:val="18"/>
                          <w:szCs w:val="20"/>
                        </w:rPr>
                      </w:pPr>
                    </w:p>
                  </w:txbxContent>
                </v:textbox>
              </v:rect>
            </w:pict>
          </mc:Fallback>
        </mc:AlternateContent>
      </w:r>
    </w:p>
    <w:p w14:paraId="108EFD2F"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88960" behindDoc="0" locked="0" layoutInCell="1" allowOverlap="1" wp14:anchorId="0C7C068D" wp14:editId="71823FAC">
                <wp:simplePos x="0" y="0"/>
                <wp:positionH relativeFrom="column">
                  <wp:posOffset>7172960</wp:posOffset>
                </wp:positionH>
                <wp:positionV relativeFrom="paragraph">
                  <wp:posOffset>159385</wp:posOffset>
                </wp:positionV>
                <wp:extent cx="563245" cy="0"/>
                <wp:effectExtent l="0" t="76200" r="27305" b="95250"/>
                <wp:wrapNone/>
                <wp:docPr id="21" name="Straight Arrow Connector 21"/>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DBC7D" id="Straight Arrow Connector 21" o:spid="_x0000_s1026" type="#_x0000_t32" style="position:absolute;margin-left:564.8pt;margin-top:12.55pt;width:44.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" strokecolor="black [3213]" strokeweight=".5pt">
                <v:stroke endarrow="block" joinstyle="miter"/>
              </v:shape>
            </w:pict>
          </mc:Fallback>
        </mc:AlternateContent>
      </w:r>
    </w:p>
    <w:p w14:paraId="5893B21D"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9744" behindDoc="0" locked="0" layoutInCell="1" allowOverlap="1" wp14:anchorId="51991724" wp14:editId="7919A514">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9974E77" w14:textId="77777777" w:rsidR="00ED0331" w:rsidRDefault="00ED0331" w:rsidP="00ED0331">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CAA273C" w14:textId="77777777" w:rsidR="00ED0331" w:rsidRPr="001502CF" w:rsidRDefault="00ED0331" w:rsidP="00ED0331">
                            <w:pPr>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91724" id="Flowchart: Alternate Process 32" o:spid="_x0000_s1038" type="#_x0000_t176" style="position:absolute;margin-left:-91.4pt;margin-top:11.05pt;width:219.5pt;height:20.7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" fillcolor="#9cc2e5 [1944]" strokecolor="black [3213]" strokeweight="1pt">
                <v:textbox>
                  <w:txbxContent>
                    <w:p w14:paraId="69974E77" w14:textId="77777777" w:rsidR="00ED0331" w:rsidRDefault="00ED0331" w:rsidP="00ED0331">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6CAA273C" w14:textId="77777777" w:rsidR="00ED0331" w:rsidRPr="001502CF" w:rsidRDefault="00ED0331" w:rsidP="00ED0331">
                      <w:pPr>
                        <w:rPr>
                          <w:rFonts w:ascii="Arial" w:hAnsi="Arial" w:cs="Arial"/>
                          <w:b/>
                          <w:color w:val="000000" w:themeColor="text1"/>
                          <w:sz w:val="18"/>
                          <w:szCs w:val="18"/>
                        </w:rPr>
                      </w:pPr>
                    </w:p>
                  </w:txbxContent>
                </v:textbox>
              </v:shape>
            </w:pict>
          </mc:Fallback>
        </mc:AlternateContent>
      </w:r>
    </w:p>
    <w:p w14:paraId="3524EBA9" w14:textId="33C653FC" w:rsidR="00ED0331" w:rsidRPr="00ED0331" w:rsidRDefault="00ED0331" w:rsidP="00ED033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94080" behindDoc="0" locked="0" layoutInCell="1" allowOverlap="1" wp14:anchorId="5A90A823" wp14:editId="054BF0EF">
                <wp:simplePos x="0" y="0"/>
                <wp:positionH relativeFrom="column">
                  <wp:posOffset>6119644</wp:posOffset>
                </wp:positionH>
                <wp:positionV relativeFrom="paragraph">
                  <wp:posOffset>106493</wp:posOffset>
                </wp:positionV>
                <wp:extent cx="0" cy="225537"/>
                <wp:effectExtent l="63500" t="0" r="50800" b="28575"/>
                <wp:wrapNone/>
                <wp:docPr id="92631899" name="Conector recto de flecha 3"/>
                <wp:cNvGraphicFramePr/>
                <a:graphic xmlns:a="http://schemas.openxmlformats.org/drawingml/2006/main">
                  <a:graphicData uri="http://schemas.microsoft.com/office/word/2010/wordprocessingShape">
                    <wps:wsp>
                      <wps:cNvCnPr/>
                      <wps:spPr>
                        <a:xfrm>
                          <a:off x="0" y="0"/>
                          <a:ext cx="0" cy="225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AB49D" id="Conector recto de flecha 3" o:spid="_x0000_s1026" type="#_x0000_t32" style="position:absolute;margin-left:481.85pt;margin-top:8.4pt;width:0;height:1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" strokecolor="black [3200]" strokeweight=".5pt">
                <v:stroke endarrow="block" joinstyle="miter"/>
              </v:shape>
            </w:pict>
          </mc:Fallback>
        </mc:AlternateContent>
      </w:r>
      <w:r w:rsidRPr="00ED0331">
        <w:rPr>
          <w:rFonts w:ascii="Arial" w:hAnsi="Arial" w:cs="Arial"/>
          <w:noProof/>
          <w:sz w:val="22"/>
          <w:szCs w:val="22"/>
        </w:rPr>
        <mc:AlternateContent>
          <mc:Choice Requires="wps">
            <w:drawing>
              <wp:anchor distT="0" distB="0" distL="114300" distR="114300" simplePos="0" relativeHeight="251683840" behindDoc="0" locked="0" layoutInCell="1" allowOverlap="1" wp14:anchorId="000B6347" wp14:editId="1889A24A">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E3173" id="Straight Arrow Connector 36" o:spid="_x0000_s1026" type="#_x0000_t32" style="position:absolute;margin-left:111pt;margin-top:4.45pt;width:0;height:22.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" strokecolor="black [3213]" strokeweight=".5pt">
                <v:stroke endarrow="block" joinstyle="miter"/>
              </v:shape>
            </w:pict>
          </mc:Fallback>
        </mc:AlternateContent>
      </w:r>
    </w:p>
    <w:p w14:paraId="6471862A" w14:textId="5516690B"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66432" behindDoc="0" locked="0" layoutInCell="1" allowOverlap="1" wp14:anchorId="16DB2A22" wp14:editId="650ADF2C">
                <wp:simplePos x="0" y="0"/>
                <wp:positionH relativeFrom="column">
                  <wp:posOffset>3057450</wp:posOffset>
                </wp:positionH>
                <wp:positionV relativeFrom="paragraph">
                  <wp:posOffset>91776</wp:posOffset>
                </wp:positionV>
                <wp:extent cx="1887220" cy="1281430"/>
                <wp:effectExtent l="0" t="0" r="17780" b="13970"/>
                <wp:wrapNone/>
                <wp:docPr id="9" name="Rectangle 9"/>
                <wp:cNvGraphicFramePr/>
                <a:graphic xmlns:a="http://schemas.openxmlformats.org/drawingml/2006/main">
                  <a:graphicData uri="http://schemas.microsoft.com/office/word/2010/wordprocessingShape">
                    <wps:wsp>
                      <wps:cNvSpPr/>
                      <wps:spPr>
                        <a:xfrm>
                          <a:off x="0" y="0"/>
                          <a:ext cx="1887220" cy="1281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2AB7D" w14:textId="77777777" w:rsidR="00ED0331" w:rsidRPr="00D96EE7" w:rsidRDefault="00ED0331" w:rsidP="00ED0331">
                            <w:r w:rsidRPr="00D96EE7">
                              <w:rPr>
                                <w:rFonts w:ascii="Arial" w:hAnsi="Arial" w:cs="Arial"/>
                                <w:color w:val="000000"/>
                                <w:sz w:val="18"/>
                                <w:szCs w:val="18"/>
                              </w:rPr>
                              <w:t>Reports excluded: (n = 109)</w:t>
                            </w:r>
                          </w:p>
                          <w:p w14:paraId="0549A079" w14:textId="77777777" w:rsidR="00ED0331" w:rsidRPr="00D96EE7" w:rsidRDefault="00ED0331" w:rsidP="00ED0331">
                            <w:r w:rsidRPr="00D96EE7">
                              <w:rPr>
                                <w:rFonts w:ascii="Arial" w:hAnsi="Arial" w:cs="Arial"/>
                                <w:color w:val="000000"/>
                                <w:sz w:val="18"/>
                                <w:szCs w:val="18"/>
                              </w:rPr>
                              <w:t>Failing to evaluate epidemiological parameters of interest (n =77)</w:t>
                            </w:r>
                          </w:p>
                          <w:p w14:paraId="749DEF10" w14:textId="77777777" w:rsidR="00ED0331" w:rsidRPr="00D96EE7" w:rsidRDefault="00ED0331" w:rsidP="00ED0331">
                            <w:r w:rsidRPr="00D96EE7">
                              <w:rPr>
                                <w:rFonts w:ascii="Arial" w:hAnsi="Arial" w:cs="Arial"/>
                                <w:color w:val="000000"/>
                                <w:sz w:val="18"/>
                                <w:szCs w:val="18"/>
                              </w:rPr>
                              <w:t>Wrong study design (n = 2)</w:t>
                            </w:r>
                          </w:p>
                          <w:p w14:paraId="69E91FFD" w14:textId="77777777" w:rsidR="00ED0331" w:rsidRPr="00D96EE7" w:rsidRDefault="00ED0331" w:rsidP="00ED0331">
                            <w:r w:rsidRPr="00D96EE7">
                              <w:rPr>
                                <w:rFonts w:ascii="Arial" w:hAnsi="Arial" w:cs="Arial"/>
                                <w:color w:val="000000"/>
                                <w:sz w:val="18"/>
                                <w:szCs w:val="18"/>
                              </w:rPr>
                              <w:t>Not study period of interest (n=2)</w:t>
                            </w:r>
                          </w:p>
                          <w:p w14:paraId="2F7D0B65" w14:textId="77777777" w:rsidR="00ED0331" w:rsidRPr="00D96EE7" w:rsidRDefault="00ED0331" w:rsidP="00ED0331">
                            <w:r w:rsidRPr="00D96EE7">
                              <w:rPr>
                                <w:rFonts w:ascii="Arial" w:hAnsi="Arial" w:cs="Arial"/>
                                <w:color w:val="000000"/>
                                <w:sz w:val="18"/>
                                <w:szCs w:val="18"/>
                              </w:rPr>
                              <w:t>Theoretical model only (n=24)</w:t>
                            </w:r>
                          </w:p>
                          <w:p w14:paraId="6B2AFD67" w14:textId="77777777" w:rsidR="00ED0331" w:rsidRPr="00D96EE7" w:rsidRDefault="00ED0331" w:rsidP="00ED0331">
                            <w:r w:rsidRPr="00D96EE7">
                              <w:rPr>
                                <w:rFonts w:ascii="Arial" w:hAnsi="Arial" w:cs="Arial"/>
                                <w:color w:val="000000"/>
                                <w:sz w:val="18"/>
                                <w:szCs w:val="18"/>
                              </w:rPr>
                              <w:t>Poster abstract (no full text) (n=4)</w:t>
                            </w:r>
                          </w:p>
                          <w:p w14:paraId="6B483ED8" w14:textId="77777777" w:rsidR="00ED0331" w:rsidRPr="00D96EE7" w:rsidRDefault="00ED0331" w:rsidP="00ED0331"/>
                          <w:p w14:paraId="4D9FC9FF" w14:textId="77777777" w:rsidR="00ED0331" w:rsidRPr="00560609" w:rsidRDefault="00ED0331" w:rsidP="00ED0331">
                            <w:pPr>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2A22" id="Rectangle 9" o:spid="_x0000_s1039" style="position:absolute;margin-left:240.75pt;margin-top:7.25pt;width:148.6pt;height:10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" filled="f" strokecolor="black [3213]" strokeweight="1pt">
                <v:textbox>
                  <w:txbxContent>
                    <w:p w14:paraId="3612AB7D" w14:textId="77777777" w:rsidR="00ED0331" w:rsidRPr="00D96EE7" w:rsidRDefault="00ED0331" w:rsidP="00ED0331">
                      <w:r w:rsidRPr="00D96EE7">
                        <w:rPr>
                          <w:rFonts w:ascii="Arial" w:hAnsi="Arial" w:cs="Arial"/>
                          <w:color w:val="000000"/>
                          <w:sz w:val="18"/>
                          <w:szCs w:val="18"/>
                        </w:rPr>
                        <w:t>Reports excluded: (n = 109)</w:t>
                      </w:r>
                    </w:p>
                    <w:p w14:paraId="0549A079" w14:textId="77777777" w:rsidR="00ED0331" w:rsidRPr="00D96EE7" w:rsidRDefault="00ED0331" w:rsidP="00ED0331">
                      <w:r w:rsidRPr="00D96EE7">
                        <w:rPr>
                          <w:rFonts w:ascii="Arial" w:hAnsi="Arial" w:cs="Arial"/>
                          <w:color w:val="000000"/>
                          <w:sz w:val="18"/>
                          <w:szCs w:val="18"/>
                        </w:rPr>
                        <w:t>Failing to evaluate epidemiological parameters of interest (n =77)</w:t>
                      </w:r>
                    </w:p>
                    <w:p w14:paraId="749DEF10" w14:textId="77777777" w:rsidR="00ED0331" w:rsidRPr="00D96EE7" w:rsidRDefault="00ED0331" w:rsidP="00ED0331">
                      <w:r w:rsidRPr="00D96EE7">
                        <w:rPr>
                          <w:rFonts w:ascii="Arial" w:hAnsi="Arial" w:cs="Arial"/>
                          <w:color w:val="000000"/>
                          <w:sz w:val="18"/>
                          <w:szCs w:val="18"/>
                        </w:rPr>
                        <w:t>Wrong study design (n = 2)</w:t>
                      </w:r>
                    </w:p>
                    <w:p w14:paraId="69E91FFD" w14:textId="77777777" w:rsidR="00ED0331" w:rsidRPr="00D96EE7" w:rsidRDefault="00ED0331" w:rsidP="00ED0331">
                      <w:r w:rsidRPr="00D96EE7">
                        <w:rPr>
                          <w:rFonts w:ascii="Arial" w:hAnsi="Arial" w:cs="Arial"/>
                          <w:color w:val="000000"/>
                          <w:sz w:val="18"/>
                          <w:szCs w:val="18"/>
                        </w:rPr>
                        <w:t>Not study period of interest (n=2)</w:t>
                      </w:r>
                    </w:p>
                    <w:p w14:paraId="2F7D0B65" w14:textId="77777777" w:rsidR="00ED0331" w:rsidRPr="00D96EE7" w:rsidRDefault="00ED0331" w:rsidP="00ED0331">
                      <w:r w:rsidRPr="00D96EE7">
                        <w:rPr>
                          <w:rFonts w:ascii="Arial" w:hAnsi="Arial" w:cs="Arial"/>
                          <w:color w:val="000000"/>
                          <w:sz w:val="18"/>
                          <w:szCs w:val="18"/>
                        </w:rPr>
                        <w:t>Theoretical model only (n=24)</w:t>
                      </w:r>
                    </w:p>
                    <w:p w14:paraId="6B2AFD67" w14:textId="77777777" w:rsidR="00ED0331" w:rsidRPr="00D96EE7" w:rsidRDefault="00ED0331" w:rsidP="00ED0331">
                      <w:r w:rsidRPr="00D96EE7">
                        <w:rPr>
                          <w:rFonts w:ascii="Arial" w:hAnsi="Arial" w:cs="Arial"/>
                          <w:color w:val="000000"/>
                          <w:sz w:val="18"/>
                          <w:szCs w:val="18"/>
                        </w:rPr>
                        <w:t>Poster abstract (no full text) (n=4)</w:t>
                      </w:r>
                    </w:p>
                    <w:p w14:paraId="6B483ED8" w14:textId="77777777" w:rsidR="00ED0331" w:rsidRPr="00D96EE7" w:rsidRDefault="00ED0331" w:rsidP="00ED0331"/>
                    <w:p w14:paraId="4D9FC9FF" w14:textId="77777777" w:rsidR="00ED0331" w:rsidRPr="00560609" w:rsidRDefault="00ED0331" w:rsidP="00ED0331">
                      <w:pPr>
                        <w:ind w:left="284"/>
                        <w:rPr>
                          <w:rFonts w:ascii="Arial" w:hAnsi="Arial" w:cs="Arial"/>
                          <w:color w:val="000000" w:themeColor="text1"/>
                          <w:sz w:val="18"/>
                          <w:szCs w:val="20"/>
                        </w:rPr>
                      </w:pPr>
                    </w:p>
                  </w:txbxContent>
                </v:textbox>
              </v:rect>
            </w:pict>
          </mc:Fallback>
        </mc:AlternateContent>
      </w:r>
    </w:p>
    <w:p w14:paraId="7234D5F1" w14:textId="41F0FC93"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69504" behindDoc="0" locked="0" layoutInCell="1" allowOverlap="1" wp14:anchorId="36A90892" wp14:editId="250995AB">
                <wp:simplePos x="0" y="0"/>
                <wp:positionH relativeFrom="column">
                  <wp:posOffset>7763921</wp:posOffset>
                </wp:positionH>
                <wp:positionV relativeFrom="paragraph">
                  <wp:posOffset>132827</wp:posOffset>
                </wp:positionV>
                <wp:extent cx="1668668" cy="377372"/>
                <wp:effectExtent l="0" t="0" r="8255" b="16510"/>
                <wp:wrapNone/>
                <wp:docPr id="12" name="Rectangle 12"/>
                <wp:cNvGraphicFramePr/>
                <a:graphic xmlns:a="http://schemas.openxmlformats.org/drawingml/2006/main">
                  <a:graphicData uri="http://schemas.microsoft.com/office/word/2010/wordprocessingShape">
                    <wps:wsp>
                      <wps:cNvSpPr/>
                      <wps:spPr>
                        <a:xfrm>
                          <a:off x="0" y="0"/>
                          <a:ext cx="1668668" cy="377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01A3D" w14:textId="77777777" w:rsidR="00ED0331" w:rsidRPr="00560609" w:rsidRDefault="00ED0331" w:rsidP="00ED0331">
                            <w:pPr>
                              <w:ind w:left="284"/>
                              <w:rPr>
                                <w:rFonts w:ascii="Arial" w:hAnsi="Arial" w:cs="Arial"/>
                                <w:color w:val="000000" w:themeColor="text1"/>
                                <w:sz w:val="18"/>
                                <w:szCs w:val="20"/>
                              </w:rPr>
                            </w:pPr>
                            <w:r>
                              <w:rPr>
                                <w:rFonts w:ascii="Arial" w:hAnsi="Arial" w:cs="Arial"/>
                                <w:color w:val="000000"/>
                                <w:sz w:val="18"/>
                                <w:szCs w:val="18"/>
                              </w:rPr>
                              <w:t>Reports excluded: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90892" id="Rectangle 12" o:spid="_x0000_s1040" style="position:absolute;margin-left:611.35pt;margin-top:10.45pt;width:131.4pt;height:2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" filled="f" strokecolor="black [3213]" strokeweight="1pt">
                <v:textbox>
                  <w:txbxContent>
                    <w:p w14:paraId="56B01A3D" w14:textId="77777777" w:rsidR="00ED0331" w:rsidRPr="00560609" w:rsidRDefault="00ED0331" w:rsidP="00ED0331">
                      <w:pPr>
                        <w:ind w:left="284"/>
                        <w:rPr>
                          <w:rFonts w:ascii="Arial" w:hAnsi="Arial" w:cs="Arial"/>
                          <w:color w:val="000000" w:themeColor="text1"/>
                          <w:sz w:val="18"/>
                          <w:szCs w:val="20"/>
                        </w:rPr>
                      </w:pPr>
                      <w:r>
                        <w:rPr>
                          <w:rFonts w:ascii="Arial" w:hAnsi="Arial" w:cs="Arial"/>
                          <w:color w:val="000000"/>
                          <w:sz w:val="18"/>
                          <w:szCs w:val="18"/>
                        </w:rPr>
                        <w:t>Reports excluded: (n = 0)</w:t>
                      </w: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68480" behindDoc="0" locked="0" layoutInCell="1" allowOverlap="1" wp14:anchorId="49330400" wp14:editId="452D5016">
                <wp:simplePos x="0" y="0"/>
                <wp:positionH relativeFrom="column">
                  <wp:posOffset>5264573</wp:posOffset>
                </wp:positionH>
                <wp:positionV relativeFrom="paragraph">
                  <wp:posOffset>21590</wp:posOffset>
                </wp:positionV>
                <wp:extent cx="1887220" cy="526415"/>
                <wp:effectExtent l="0" t="0" r="17780" b="26035"/>
                <wp:wrapNone/>
                <wp:docPr id="11" name="Rectangle 11"/>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EB704D" w14:textId="77777777" w:rsidR="00ED0331" w:rsidRPr="00D96EE7" w:rsidRDefault="00ED0331" w:rsidP="00ED0331">
                            <w:r w:rsidRPr="00D96EE7">
                              <w:rPr>
                                <w:rFonts w:ascii="Arial" w:hAnsi="Arial" w:cs="Arial"/>
                                <w:color w:val="000000"/>
                                <w:sz w:val="18"/>
                                <w:szCs w:val="18"/>
                              </w:rPr>
                              <w:t>Reports assessed for eligibility.</w:t>
                            </w:r>
                          </w:p>
                          <w:p w14:paraId="2F400128" w14:textId="77777777" w:rsidR="00ED0331" w:rsidRPr="00D96EE7" w:rsidRDefault="00ED0331" w:rsidP="00ED0331">
                            <w:r w:rsidRPr="00D96EE7">
                              <w:rPr>
                                <w:rFonts w:ascii="Arial" w:hAnsi="Arial" w:cs="Arial"/>
                                <w:color w:val="000000"/>
                                <w:sz w:val="18"/>
                                <w:szCs w:val="18"/>
                              </w:rPr>
                              <w:t>(n = 3)</w:t>
                            </w:r>
                          </w:p>
                          <w:p w14:paraId="45792470" w14:textId="77777777" w:rsidR="00ED0331" w:rsidRPr="00D96EE7" w:rsidRDefault="00ED0331" w:rsidP="00ED0331"/>
                          <w:p w14:paraId="5377AC69" w14:textId="77777777" w:rsidR="00ED0331" w:rsidRPr="00D96EE7"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30400" id="Rectangle 11" o:spid="_x0000_s1041" style="position:absolute;margin-left:414.55pt;margin-top:1.7pt;width:148.6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On9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" filled="f" strokecolor="black [3213]" strokeweight="1pt">
                <v:textbox>
                  <w:txbxContent>
                    <w:p w14:paraId="3CEB704D" w14:textId="77777777" w:rsidR="00ED0331" w:rsidRPr="00D96EE7" w:rsidRDefault="00ED0331" w:rsidP="00ED0331">
                      <w:r w:rsidRPr="00D96EE7">
                        <w:rPr>
                          <w:rFonts w:ascii="Arial" w:hAnsi="Arial" w:cs="Arial"/>
                          <w:color w:val="000000"/>
                          <w:sz w:val="18"/>
                          <w:szCs w:val="18"/>
                        </w:rPr>
                        <w:t>Reports assessed for eligibility.</w:t>
                      </w:r>
                    </w:p>
                    <w:p w14:paraId="2F400128" w14:textId="77777777" w:rsidR="00ED0331" w:rsidRPr="00D96EE7" w:rsidRDefault="00ED0331" w:rsidP="00ED0331">
                      <w:r w:rsidRPr="00D96EE7">
                        <w:rPr>
                          <w:rFonts w:ascii="Arial" w:hAnsi="Arial" w:cs="Arial"/>
                          <w:color w:val="000000"/>
                          <w:sz w:val="18"/>
                          <w:szCs w:val="18"/>
                        </w:rPr>
                        <w:t>(n = 3)</w:t>
                      </w:r>
                    </w:p>
                    <w:p w14:paraId="45792470" w14:textId="77777777" w:rsidR="00ED0331" w:rsidRPr="00D96EE7" w:rsidRDefault="00ED0331" w:rsidP="00ED0331"/>
                    <w:p w14:paraId="5377AC69" w14:textId="77777777" w:rsidR="00ED0331" w:rsidRPr="00D96EE7" w:rsidRDefault="00ED0331" w:rsidP="00ED0331">
                      <w:pPr>
                        <w:rPr>
                          <w:rFonts w:ascii="Arial" w:hAnsi="Arial" w:cs="Arial"/>
                          <w:color w:val="000000" w:themeColor="text1"/>
                          <w:sz w:val="18"/>
                          <w:szCs w:val="20"/>
                        </w:rPr>
                      </w:pPr>
                    </w:p>
                  </w:txbxContent>
                </v:textbox>
              </v:rect>
            </w:pict>
          </mc:Fallback>
        </mc:AlternateContent>
      </w:r>
      <w:r w:rsidRPr="00ED0331">
        <w:rPr>
          <w:rFonts w:ascii="Arial" w:hAnsi="Arial" w:cs="Arial"/>
          <w:noProof/>
          <w:sz w:val="22"/>
          <w:szCs w:val="22"/>
        </w:rPr>
        <mc:AlternateContent>
          <mc:Choice Requires="wps">
            <w:drawing>
              <wp:anchor distT="0" distB="0" distL="114300" distR="114300" simplePos="0" relativeHeight="251674624" behindDoc="0" locked="0" layoutInCell="1" allowOverlap="1" wp14:anchorId="76663EE5" wp14:editId="4B87CE67">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B1446" id="Straight Arrow Connector 17" o:spid="_x0000_s1026" type="#_x0000_t32" style="position:absolute;margin-left:195pt;margin-top:23.2pt;width:4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" strokecolor="black [3213]" strokeweight=".5pt">
                <v:stroke endarrow="block" joinstyle="miter"/>
              </v:shape>
            </w:pict>
          </mc:Fallback>
        </mc:AlternateContent>
      </w:r>
      <w:r w:rsidRPr="00ED0331">
        <w:rPr>
          <w:rFonts w:ascii="Arial" w:hAnsi="Arial" w:cs="Arial"/>
          <w:noProof/>
          <w:sz w:val="22"/>
          <w:szCs w:val="22"/>
        </w:rPr>
        <mc:AlternateContent>
          <mc:Choice Requires="wps">
            <w:drawing>
              <wp:anchor distT="0" distB="0" distL="114300" distR="114300" simplePos="0" relativeHeight="251665408" behindDoc="0" locked="0" layoutInCell="1" allowOverlap="1" wp14:anchorId="34061EF5" wp14:editId="6D070CFE">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E1C2D" w14:textId="77777777" w:rsidR="00ED0331" w:rsidRPr="00D96EE7" w:rsidRDefault="00ED0331" w:rsidP="00ED0331">
                            <w:r w:rsidRPr="00D96EE7">
                              <w:rPr>
                                <w:rFonts w:ascii="Arial" w:hAnsi="Arial" w:cs="Arial"/>
                                <w:color w:val="000000"/>
                                <w:sz w:val="18"/>
                                <w:szCs w:val="18"/>
                              </w:rPr>
                              <w:t>Reports assessed for eligibility.</w:t>
                            </w:r>
                          </w:p>
                          <w:p w14:paraId="6B2BB0A1" w14:textId="77777777" w:rsidR="00ED0331" w:rsidRPr="00D96EE7" w:rsidRDefault="00ED0331" w:rsidP="00ED0331">
                            <w:r w:rsidRPr="00D96EE7">
                              <w:rPr>
                                <w:rFonts w:ascii="Arial" w:hAnsi="Arial" w:cs="Arial"/>
                                <w:color w:val="000000"/>
                                <w:sz w:val="18"/>
                                <w:szCs w:val="18"/>
                              </w:rPr>
                              <w:t>(n =153)</w:t>
                            </w:r>
                          </w:p>
                          <w:p w14:paraId="0623F8DE" w14:textId="77777777" w:rsidR="00ED0331" w:rsidRPr="00D96EE7" w:rsidRDefault="00ED0331" w:rsidP="00ED0331"/>
                          <w:p w14:paraId="2D0F112D" w14:textId="77777777" w:rsidR="00ED0331" w:rsidRPr="00D96EE7"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61EF5" id="Rectangle 8" o:spid="_x0000_s1042" style="position:absolute;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" filled="f" strokecolor="black [3213]" strokeweight="1pt">
                <v:textbox>
                  <w:txbxContent>
                    <w:p w14:paraId="311E1C2D" w14:textId="77777777" w:rsidR="00ED0331" w:rsidRPr="00D96EE7" w:rsidRDefault="00ED0331" w:rsidP="00ED0331">
                      <w:r w:rsidRPr="00D96EE7">
                        <w:rPr>
                          <w:rFonts w:ascii="Arial" w:hAnsi="Arial" w:cs="Arial"/>
                          <w:color w:val="000000"/>
                          <w:sz w:val="18"/>
                          <w:szCs w:val="18"/>
                        </w:rPr>
                        <w:t>Reports assessed for eligibility.</w:t>
                      </w:r>
                    </w:p>
                    <w:p w14:paraId="6B2BB0A1" w14:textId="77777777" w:rsidR="00ED0331" w:rsidRPr="00D96EE7" w:rsidRDefault="00ED0331" w:rsidP="00ED0331">
                      <w:r w:rsidRPr="00D96EE7">
                        <w:rPr>
                          <w:rFonts w:ascii="Arial" w:hAnsi="Arial" w:cs="Arial"/>
                          <w:color w:val="000000"/>
                          <w:sz w:val="18"/>
                          <w:szCs w:val="18"/>
                        </w:rPr>
                        <w:t>(n =153)</w:t>
                      </w:r>
                    </w:p>
                    <w:p w14:paraId="0623F8DE" w14:textId="77777777" w:rsidR="00ED0331" w:rsidRPr="00D96EE7" w:rsidRDefault="00ED0331" w:rsidP="00ED0331"/>
                    <w:p w14:paraId="2D0F112D" w14:textId="77777777" w:rsidR="00ED0331" w:rsidRPr="00D96EE7" w:rsidRDefault="00ED0331" w:rsidP="00ED0331">
                      <w:pPr>
                        <w:rPr>
                          <w:rFonts w:ascii="Arial" w:hAnsi="Arial" w:cs="Arial"/>
                          <w:color w:val="000000" w:themeColor="text1"/>
                          <w:sz w:val="18"/>
                          <w:szCs w:val="20"/>
                        </w:rPr>
                      </w:pPr>
                    </w:p>
                  </w:txbxContent>
                </v:textbox>
              </v:rect>
            </w:pict>
          </mc:Fallback>
        </mc:AlternateContent>
      </w:r>
    </w:p>
    <w:p w14:paraId="700072D6" w14:textId="77777777"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5648" behindDoc="0" locked="0" layoutInCell="1" allowOverlap="1" wp14:anchorId="2EA4041B" wp14:editId="653E518E">
                <wp:simplePos x="0" y="0"/>
                <wp:positionH relativeFrom="column">
                  <wp:posOffset>7174865</wp:posOffset>
                </wp:positionH>
                <wp:positionV relativeFrom="paragraph">
                  <wp:posOffset>128270</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1E973" id="Straight Arrow Connector 18" o:spid="_x0000_s1026" type="#_x0000_t32" style="position:absolute;margin-left:564.95pt;margin-top:10.1pt;width:44.3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" strokecolor="black [3213]" strokeweight=".5pt">
                <v:stroke endarrow="block" joinstyle="miter"/>
              </v:shape>
            </w:pict>
          </mc:Fallback>
        </mc:AlternateContent>
      </w:r>
    </w:p>
    <w:p w14:paraId="5C427859" w14:textId="77777777" w:rsidR="00ED0331" w:rsidRPr="00ED0331" w:rsidRDefault="00ED0331" w:rsidP="00ED0331">
      <w:pPr>
        <w:rPr>
          <w:rFonts w:ascii="Arial" w:hAnsi="Arial" w:cs="Arial"/>
          <w:sz w:val="22"/>
          <w:szCs w:val="22"/>
        </w:rPr>
      </w:pPr>
    </w:p>
    <w:p w14:paraId="7D0FCADD" w14:textId="757CD5B6" w:rsidR="00ED0331" w:rsidRPr="00ED0331"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84864" behindDoc="0" locked="0" layoutInCell="1" allowOverlap="1" wp14:anchorId="22CB94F2" wp14:editId="0B53EBDC">
                <wp:simplePos x="0" y="0"/>
                <wp:positionH relativeFrom="column">
                  <wp:posOffset>3911056</wp:posOffset>
                </wp:positionH>
                <wp:positionV relativeFrom="paragraph">
                  <wp:posOffset>33201</wp:posOffset>
                </wp:positionV>
                <wp:extent cx="2277926" cy="1133856"/>
                <wp:effectExtent l="12700" t="0" r="20955" b="73025"/>
                <wp:wrapNone/>
                <wp:docPr id="42" name="Connector: Elbow 42"/>
                <wp:cNvGraphicFramePr/>
                <a:graphic xmlns:a="http://schemas.openxmlformats.org/drawingml/2006/main">
                  <a:graphicData uri="http://schemas.microsoft.com/office/word/2010/wordprocessingShape">
                    <wps:wsp>
                      <wps:cNvCnPr/>
                      <wps:spPr>
                        <a:xfrm flipH="1">
                          <a:off x="0" y="0"/>
                          <a:ext cx="2277926" cy="1133856"/>
                        </a:xfrm>
                        <a:prstGeom prst="bentConnector3">
                          <a:avLst>
                            <a:gd name="adj1" fmla="val 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7537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307.95pt;margin-top:2.6pt;width:179.35pt;height:89.3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" adj="11" strokecolor="black [3213]" strokeweight=".5pt">
                <v:stroke endarrow="block"/>
              </v:shape>
            </w:pict>
          </mc:Fallback>
        </mc:AlternateContent>
      </w:r>
      <w:r w:rsidRPr="00ED0331">
        <w:rPr>
          <w:rFonts w:ascii="Arial" w:hAnsi="Arial" w:cs="Arial"/>
          <w:noProof/>
          <w:sz w:val="22"/>
          <w:szCs w:val="22"/>
        </w:rPr>
        <mc:AlternateContent>
          <mc:Choice Requires="wps">
            <w:drawing>
              <wp:anchor distT="0" distB="0" distL="114300" distR="114300" simplePos="0" relativeHeight="251685888" behindDoc="0" locked="0" layoutInCell="1" allowOverlap="1" wp14:anchorId="4E0ED5F1" wp14:editId="42AB5145">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45BDB" id="Straight Arrow Connector 19" o:spid="_x0000_s1026" type="#_x0000_t32" style="position:absolute;margin-left:110.3pt;margin-top:2.35pt;width:0;height:5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" strokecolor="black [3213]" strokeweight=".5pt">
                <v:stroke endarrow="block" joinstyle="miter"/>
              </v:shape>
            </w:pict>
          </mc:Fallback>
        </mc:AlternateContent>
      </w:r>
    </w:p>
    <w:p w14:paraId="61E68D00" w14:textId="3B1D7E23" w:rsidR="00ED0331" w:rsidRPr="00ED0331" w:rsidRDefault="00ED0331" w:rsidP="00ED0331">
      <w:pPr>
        <w:rPr>
          <w:rFonts w:ascii="Arial" w:hAnsi="Arial" w:cs="Arial"/>
          <w:sz w:val="22"/>
          <w:szCs w:val="22"/>
        </w:rPr>
      </w:pPr>
    </w:p>
    <w:p w14:paraId="64BC17A2" w14:textId="77777777" w:rsidR="00ED0331" w:rsidRPr="00ED0331" w:rsidRDefault="00ED0331" w:rsidP="00ED0331">
      <w:pPr>
        <w:rPr>
          <w:rFonts w:ascii="Arial" w:hAnsi="Arial" w:cs="Arial"/>
          <w:sz w:val="22"/>
          <w:szCs w:val="22"/>
        </w:rPr>
      </w:pPr>
    </w:p>
    <w:p w14:paraId="1EE38B81" w14:textId="77777777" w:rsidR="00ED0331" w:rsidRPr="00ED0331" w:rsidRDefault="00ED0331" w:rsidP="00ED0331">
      <w:pPr>
        <w:rPr>
          <w:rFonts w:ascii="Arial" w:hAnsi="Arial" w:cs="Arial"/>
          <w:sz w:val="22"/>
          <w:szCs w:val="22"/>
        </w:rPr>
      </w:pPr>
    </w:p>
    <w:p w14:paraId="1A6B8BB0" w14:textId="4A9C3E63" w:rsidR="00ED0331" w:rsidRPr="00ED0331" w:rsidRDefault="00B4456D"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70528" behindDoc="0" locked="0" layoutInCell="1" allowOverlap="1" wp14:anchorId="6B9AA1C9" wp14:editId="5CCCC81D">
                <wp:simplePos x="0" y="0"/>
                <wp:positionH relativeFrom="column">
                  <wp:posOffset>539115</wp:posOffset>
                </wp:positionH>
                <wp:positionV relativeFrom="paragraph">
                  <wp:posOffset>136413</wp:posOffset>
                </wp:positionV>
                <wp:extent cx="3366770" cy="1167130"/>
                <wp:effectExtent l="0" t="0" r="11430" b="13970"/>
                <wp:wrapNone/>
                <wp:docPr id="13" name="Rectangle 13"/>
                <wp:cNvGraphicFramePr/>
                <a:graphic xmlns:a="http://schemas.openxmlformats.org/drawingml/2006/main">
                  <a:graphicData uri="http://schemas.microsoft.com/office/word/2010/wordprocessingShape">
                    <wps:wsp>
                      <wps:cNvSpPr/>
                      <wps:spPr>
                        <a:xfrm>
                          <a:off x="0" y="0"/>
                          <a:ext cx="3366770" cy="1167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51A46" w14:textId="77777777" w:rsidR="00ED0331" w:rsidRPr="00D96EE7" w:rsidRDefault="00ED0331" w:rsidP="00ED0331">
                            <w:r w:rsidRPr="00D96EE7">
                              <w:rPr>
                                <w:rFonts w:ascii="Arial" w:hAnsi="Arial" w:cs="Arial"/>
                                <w:color w:val="000000"/>
                                <w:sz w:val="18"/>
                                <w:szCs w:val="18"/>
                              </w:rPr>
                              <w:t>Studies included in review (n =47)</w:t>
                            </w:r>
                          </w:p>
                          <w:p w14:paraId="729DB2B6" w14:textId="77777777" w:rsidR="00ED0331" w:rsidRPr="00D96EE7" w:rsidRDefault="00ED0331" w:rsidP="00ED0331">
                            <w:r w:rsidRPr="00D96EE7">
                              <w:rPr>
                                <w:rFonts w:ascii="Arial" w:hAnsi="Arial" w:cs="Arial"/>
                                <w:color w:val="000000"/>
                                <w:sz w:val="18"/>
                                <w:szCs w:val="18"/>
                              </w:rPr>
                              <w:t>Case fatality rate: n= 24</w:t>
                            </w:r>
                          </w:p>
                          <w:p w14:paraId="26DDF4AB" w14:textId="77777777" w:rsidR="00ED0331" w:rsidRPr="00D96EE7" w:rsidRDefault="00ED0331" w:rsidP="00ED0331">
                            <w:r w:rsidRPr="00D96EE7">
                              <w:rPr>
                                <w:rFonts w:ascii="Arial" w:hAnsi="Arial" w:cs="Arial"/>
                                <w:color w:val="000000"/>
                                <w:sz w:val="18"/>
                                <w:szCs w:val="18"/>
                              </w:rPr>
                              <w:t>Incubation period: n = 26</w:t>
                            </w:r>
                          </w:p>
                          <w:p w14:paraId="2C000409" w14:textId="77777777" w:rsidR="00ED0331" w:rsidRPr="00D96EE7" w:rsidRDefault="00ED0331" w:rsidP="00ED0331">
                            <w:r w:rsidRPr="00D96EE7">
                              <w:rPr>
                                <w:rFonts w:ascii="Arial" w:hAnsi="Arial" w:cs="Arial"/>
                                <w:color w:val="000000"/>
                                <w:sz w:val="18"/>
                                <w:szCs w:val="18"/>
                              </w:rPr>
                              <w:t>Basic reproduction number: n = 11</w:t>
                            </w:r>
                          </w:p>
                          <w:p w14:paraId="17A7A4CA" w14:textId="77777777" w:rsidR="00ED0331" w:rsidRPr="00D96EE7" w:rsidRDefault="00ED0331" w:rsidP="00ED0331">
                            <w:r w:rsidRPr="00D96EE7">
                              <w:rPr>
                                <w:rFonts w:ascii="Arial" w:hAnsi="Arial" w:cs="Arial"/>
                                <w:color w:val="000000"/>
                                <w:sz w:val="18"/>
                                <w:szCs w:val="18"/>
                              </w:rPr>
                              <w:t>Effective reproduction number: n = 8</w:t>
                            </w:r>
                          </w:p>
                          <w:p w14:paraId="156992DB" w14:textId="77777777" w:rsidR="00ED0331" w:rsidRPr="00D96EE7" w:rsidRDefault="00ED0331" w:rsidP="00ED0331">
                            <w:r w:rsidRPr="00D96EE7">
                              <w:rPr>
                                <w:rFonts w:ascii="Arial" w:hAnsi="Arial" w:cs="Arial"/>
                                <w:color w:val="000000"/>
                                <w:sz w:val="18"/>
                                <w:szCs w:val="18"/>
                              </w:rPr>
                              <w:t>Serial interval: n = 5 </w:t>
                            </w:r>
                          </w:p>
                          <w:p w14:paraId="0E339B40" w14:textId="77777777" w:rsidR="00ED0331" w:rsidRPr="00D96EE7" w:rsidRDefault="00ED0331" w:rsidP="00ED0331">
                            <w:r w:rsidRPr="00D96EE7">
                              <w:rPr>
                                <w:rFonts w:ascii="Arial" w:hAnsi="Arial" w:cs="Arial"/>
                                <w:color w:val="000000"/>
                                <w:sz w:val="18"/>
                                <w:szCs w:val="18"/>
                              </w:rPr>
                              <w:t>Generation time: n = 2 </w:t>
                            </w:r>
                          </w:p>
                          <w:p w14:paraId="6CD7A8DC" w14:textId="77777777" w:rsidR="00ED0331" w:rsidRPr="00D96EE7" w:rsidRDefault="00ED0331" w:rsidP="00ED0331">
                            <w:pPr>
                              <w:rPr>
                                <w:lang w:val="es-US"/>
                              </w:rPr>
                            </w:pPr>
                            <w:r w:rsidRPr="00D96EE7">
                              <w:rPr>
                                <w:rFonts w:ascii="Arial" w:hAnsi="Arial" w:cs="Arial"/>
                                <w:color w:val="000000"/>
                                <w:sz w:val="18"/>
                                <w:szCs w:val="18"/>
                                <w:lang w:val="es-US"/>
                              </w:rPr>
                              <w:t>Infectious period: n = 1</w:t>
                            </w:r>
                          </w:p>
                          <w:p w14:paraId="2875EC1F" w14:textId="77777777" w:rsidR="00ED0331" w:rsidRPr="00D96EE7" w:rsidRDefault="00ED0331" w:rsidP="00ED0331">
                            <w:pPr>
                              <w:rPr>
                                <w:lang w:val="es-US"/>
                              </w:rPr>
                            </w:pPr>
                          </w:p>
                          <w:p w14:paraId="4EF01FD4" w14:textId="77777777" w:rsidR="00ED0331" w:rsidRPr="00560609" w:rsidRDefault="00ED0331" w:rsidP="00ED0331">
                            <w:pPr>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AA1C9" id="Rectangle 13" o:spid="_x0000_s1043" style="position:absolute;margin-left:42.45pt;margin-top:10.75pt;width:265.1pt;height:9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" filled="f" strokecolor="black [3213]" strokeweight="1pt">
                <v:textbox>
                  <w:txbxContent>
                    <w:p w14:paraId="06151A46" w14:textId="77777777" w:rsidR="00ED0331" w:rsidRPr="00D96EE7" w:rsidRDefault="00ED0331" w:rsidP="00ED0331">
                      <w:r w:rsidRPr="00D96EE7">
                        <w:rPr>
                          <w:rFonts w:ascii="Arial" w:hAnsi="Arial" w:cs="Arial"/>
                          <w:color w:val="000000"/>
                          <w:sz w:val="18"/>
                          <w:szCs w:val="18"/>
                        </w:rPr>
                        <w:t>Studies included in review (n =47)</w:t>
                      </w:r>
                    </w:p>
                    <w:p w14:paraId="729DB2B6" w14:textId="77777777" w:rsidR="00ED0331" w:rsidRPr="00D96EE7" w:rsidRDefault="00ED0331" w:rsidP="00ED0331">
                      <w:r w:rsidRPr="00D96EE7">
                        <w:rPr>
                          <w:rFonts w:ascii="Arial" w:hAnsi="Arial" w:cs="Arial"/>
                          <w:color w:val="000000"/>
                          <w:sz w:val="18"/>
                          <w:szCs w:val="18"/>
                        </w:rPr>
                        <w:t>Case fatality rate: n= 24</w:t>
                      </w:r>
                    </w:p>
                    <w:p w14:paraId="26DDF4AB" w14:textId="77777777" w:rsidR="00ED0331" w:rsidRPr="00D96EE7" w:rsidRDefault="00ED0331" w:rsidP="00ED0331">
                      <w:r w:rsidRPr="00D96EE7">
                        <w:rPr>
                          <w:rFonts w:ascii="Arial" w:hAnsi="Arial" w:cs="Arial"/>
                          <w:color w:val="000000"/>
                          <w:sz w:val="18"/>
                          <w:szCs w:val="18"/>
                        </w:rPr>
                        <w:t>Incubation period: n = 26</w:t>
                      </w:r>
                    </w:p>
                    <w:p w14:paraId="2C000409" w14:textId="77777777" w:rsidR="00ED0331" w:rsidRPr="00D96EE7" w:rsidRDefault="00ED0331" w:rsidP="00ED0331">
                      <w:r w:rsidRPr="00D96EE7">
                        <w:rPr>
                          <w:rFonts w:ascii="Arial" w:hAnsi="Arial" w:cs="Arial"/>
                          <w:color w:val="000000"/>
                          <w:sz w:val="18"/>
                          <w:szCs w:val="18"/>
                        </w:rPr>
                        <w:t>Basic reproduction number: n = 11</w:t>
                      </w:r>
                    </w:p>
                    <w:p w14:paraId="17A7A4CA" w14:textId="77777777" w:rsidR="00ED0331" w:rsidRPr="00D96EE7" w:rsidRDefault="00ED0331" w:rsidP="00ED0331">
                      <w:r w:rsidRPr="00D96EE7">
                        <w:rPr>
                          <w:rFonts w:ascii="Arial" w:hAnsi="Arial" w:cs="Arial"/>
                          <w:color w:val="000000"/>
                          <w:sz w:val="18"/>
                          <w:szCs w:val="18"/>
                        </w:rPr>
                        <w:t>Effective reproduction number: n = 8</w:t>
                      </w:r>
                    </w:p>
                    <w:p w14:paraId="156992DB" w14:textId="77777777" w:rsidR="00ED0331" w:rsidRPr="00D96EE7" w:rsidRDefault="00ED0331" w:rsidP="00ED0331">
                      <w:r w:rsidRPr="00D96EE7">
                        <w:rPr>
                          <w:rFonts w:ascii="Arial" w:hAnsi="Arial" w:cs="Arial"/>
                          <w:color w:val="000000"/>
                          <w:sz w:val="18"/>
                          <w:szCs w:val="18"/>
                        </w:rPr>
                        <w:t>Serial interval: n = 5 </w:t>
                      </w:r>
                    </w:p>
                    <w:p w14:paraId="0E339B40" w14:textId="77777777" w:rsidR="00ED0331" w:rsidRPr="00D96EE7" w:rsidRDefault="00ED0331" w:rsidP="00ED0331">
                      <w:r w:rsidRPr="00D96EE7">
                        <w:rPr>
                          <w:rFonts w:ascii="Arial" w:hAnsi="Arial" w:cs="Arial"/>
                          <w:color w:val="000000"/>
                          <w:sz w:val="18"/>
                          <w:szCs w:val="18"/>
                        </w:rPr>
                        <w:t>Generation time: n = 2 </w:t>
                      </w:r>
                    </w:p>
                    <w:p w14:paraId="6CD7A8DC" w14:textId="77777777" w:rsidR="00ED0331" w:rsidRPr="00D96EE7" w:rsidRDefault="00ED0331" w:rsidP="00ED0331">
                      <w:pPr>
                        <w:rPr>
                          <w:lang w:val="es-US"/>
                        </w:rPr>
                      </w:pPr>
                      <w:proofErr w:type="spellStart"/>
                      <w:r w:rsidRPr="00D96EE7">
                        <w:rPr>
                          <w:rFonts w:ascii="Arial" w:hAnsi="Arial" w:cs="Arial"/>
                          <w:color w:val="000000"/>
                          <w:sz w:val="18"/>
                          <w:szCs w:val="18"/>
                          <w:lang w:val="es-US"/>
                        </w:rPr>
                        <w:t>Infectious</w:t>
                      </w:r>
                      <w:proofErr w:type="spellEnd"/>
                      <w:r w:rsidRPr="00D96EE7">
                        <w:rPr>
                          <w:rFonts w:ascii="Arial" w:hAnsi="Arial" w:cs="Arial"/>
                          <w:color w:val="000000"/>
                          <w:sz w:val="18"/>
                          <w:szCs w:val="18"/>
                          <w:lang w:val="es-US"/>
                        </w:rPr>
                        <w:t xml:space="preserve"> period: n = 1</w:t>
                      </w:r>
                    </w:p>
                    <w:p w14:paraId="2875EC1F" w14:textId="77777777" w:rsidR="00ED0331" w:rsidRPr="00D96EE7" w:rsidRDefault="00ED0331" w:rsidP="00ED0331">
                      <w:pPr>
                        <w:rPr>
                          <w:lang w:val="es-US"/>
                        </w:rPr>
                      </w:pPr>
                    </w:p>
                    <w:p w14:paraId="4EF01FD4" w14:textId="77777777" w:rsidR="00ED0331" w:rsidRPr="00560609" w:rsidRDefault="00ED0331" w:rsidP="00ED0331">
                      <w:pPr>
                        <w:rPr>
                          <w:rFonts w:ascii="Arial" w:hAnsi="Arial" w:cs="Arial"/>
                          <w:color w:val="000000" w:themeColor="text1"/>
                          <w:sz w:val="18"/>
                          <w:szCs w:val="20"/>
                        </w:rPr>
                      </w:pPr>
                    </w:p>
                  </w:txbxContent>
                </v:textbox>
              </v:rect>
            </w:pict>
          </mc:Fallback>
        </mc:AlternateContent>
      </w:r>
    </w:p>
    <w:p w14:paraId="2ADA9EC7" w14:textId="2D30F7B9" w:rsidR="00ED0331" w:rsidRPr="00ED0331" w:rsidRDefault="00ED0331" w:rsidP="00ED0331">
      <w:pPr>
        <w:rPr>
          <w:rFonts w:ascii="Arial" w:hAnsi="Arial" w:cs="Arial"/>
          <w:sz w:val="22"/>
          <w:szCs w:val="22"/>
        </w:rPr>
      </w:pPr>
    </w:p>
    <w:p w14:paraId="34629921" w14:textId="4FFA7D5B" w:rsidR="00ED0331" w:rsidRPr="00B4456D" w:rsidRDefault="00ED0331" w:rsidP="00ED0331">
      <w:pPr>
        <w:rPr>
          <w:rFonts w:ascii="Arial" w:hAnsi="Arial" w:cs="Arial"/>
          <w:sz w:val="22"/>
          <w:szCs w:val="22"/>
        </w:rPr>
      </w:pPr>
      <w:r w:rsidRPr="00ED0331">
        <w:rPr>
          <w:rFonts w:ascii="Arial" w:hAnsi="Arial" w:cs="Arial"/>
          <w:noProof/>
          <w:sz w:val="22"/>
          <w:szCs w:val="22"/>
        </w:rPr>
        <mc:AlternateContent>
          <mc:Choice Requires="wps">
            <w:drawing>
              <wp:anchor distT="0" distB="0" distL="114300" distR="114300" simplePos="0" relativeHeight="251680768" behindDoc="0" locked="0" layoutInCell="1" allowOverlap="1" wp14:anchorId="241ACE68" wp14:editId="3D2AD638">
                <wp:simplePos x="0" y="0"/>
                <wp:positionH relativeFrom="column">
                  <wp:posOffset>-149860</wp:posOffset>
                </wp:positionH>
                <wp:positionV relativeFrom="paragraph">
                  <wp:posOffset>197485</wp:posOffset>
                </wp:positionV>
                <wp:extent cx="763905"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390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D01D530" w14:textId="77777777" w:rsidR="00ED0331" w:rsidRPr="001502CF" w:rsidRDefault="00ED0331" w:rsidP="00ED0331">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CE68" id="Flowchart: Alternate Process 33" o:spid="_x0000_s1044" type="#_x0000_t176" style="position:absolute;margin-left:-11.8pt;margin-top:15.55pt;width:60.15pt;height:20.7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" fillcolor="#9cc2e5 [1944]" strokecolor="black [3213]" strokeweight="1pt">
                <v:textbox>
                  <w:txbxContent>
                    <w:p w14:paraId="6D01D530" w14:textId="77777777" w:rsidR="00ED0331" w:rsidRPr="001502CF" w:rsidRDefault="00ED0331" w:rsidP="00ED0331">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45994D1F" w14:textId="77777777" w:rsidR="00ED0331" w:rsidRPr="00025260" w:rsidRDefault="00ED0331" w:rsidP="00ED0331">
      <w:pPr>
        <w:pStyle w:val="Textocomentario"/>
        <w:spacing w:before="120" w:after="0"/>
        <w:rPr>
          <w:rFonts w:ascii="Arial" w:hAnsi="Arial" w:cs="Arial"/>
          <w:sz w:val="18"/>
          <w:szCs w:val="18"/>
        </w:rPr>
      </w:pPr>
      <w:r w:rsidRPr="00025260">
        <w:rPr>
          <w:rFonts w:ascii="Arial" w:hAnsi="Arial" w:cs="Arial"/>
          <w:sz w:val="18"/>
          <w:szCs w:val="18"/>
        </w:rPr>
        <w:t xml:space="preserve"> </w:t>
      </w:r>
    </w:p>
    <w:p w14:paraId="000003E3" w14:textId="77777777" w:rsidR="00986E99" w:rsidRDefault="00986E99"/>
    <w:p w14:paraId="000003E4" w14:textId="490DD8D2" w:rsidR="00986E99" w:rsidRDefault="00986E99">
      <w:pPr>
        <w:sectPr w:rsidR="00986E99" w:rsidSect="00ED0331">
          <w:pgSz w:w="15840" w:h="12240" w:orient="landscape"/>
          <w:pgMar w:top="1699" w:right="2279" w:bottom="1699" w:left="331" w:header="720" w:footer="720" w:gutter="0"/>
          <w:cols w:space="720"/>
          <w:docGrid w:linePitch="326"/>
        </w:sectPr>
      </w:pPr>
    </w:p>
    <w:p w14:paraId="000003E5" w14:textId="77777777" w:rsidR="00986E99" w:rsidRDefault="00000000">
      <w:pPr>
        <w:rPr>
          <w:rFonts w:ascii="Arial" w:eastAsia="Arial" w:hAnsi="Arial" w:cs="Arial"/>
          <w:b/>
        </w:rPr>
      </w:pPr>
      <w:r>
        <w:rPr>
          <w:rFonts w:ascii="Arial" w:eastAsia="Arial" w:hAnsi="Arial" w:cs="Arial"/>
          <w:b/>
        </w:rPr>
        <w:lastRenderedPageBreak/>
        <w:t xml:space="preserve">Figure 2: Visual representation of study characteristics included in the systematic review. </w:t>
      </w:r>
    </w:p>
    <w:p w14:paraId="000003E6" w14:textId="77777777" w:rsidR="00986E99" w:rsidRDefault="00986E99">
      <w:pPr>
        <w:rPr>
          <w:rFonts w:ascii="Arial" w:eastAsia="Arial" w:hAnsi="Arial" w:cs="Arial"/>
          <w:b/>
        </w:rPr>
      </w:pPr>
    </w:p>
    <w:p w14:paraId="000003E7" w14:textId="77777777" w:rsidR="00986E99" w:rsidRDefault="00000000">
      <w:pPr>
        <w:rPr>
          <w:rFonts w:ascii="Arial" w:eastAsia="Arial" w:hAnsi="Arial" w:cs="Arial"/>
        </w:rPr>
      </w:pPr>
      <w:r>
        <w:rPr>
          <w:rFonts w:ascii="Arial" w:eastAsia="Arial" w:hAnsi="Arial" w:cs="Arial"/>
          <w:noProof/>
        </w:rPr>
        <w:drawing>
          <wp:inline distT="0" distB="0" distL="0" distR="0" wp14:anchorId="5B6D4740" wp14:editId="0A535292">
            <wp:extent cx="7620000" cy="4445000"/>
            <wp:effectExtent l="0" t="0" r="0" b="0"/>
            <wp:docPr id="21436762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7620000" cy="4445000"/>
                    </a:xfrm>
                    <a:prstGeom prst="rect">
                      <a:avLst/>
                    </a:prstGeom>
                    <a:ln/>
                  </pic:spPr>
                </pic:pic>
              </a:graphicData>
            </a:graphic>
          </wp:inline>
        </w:drawing>
      </w:r>
    </w:p>
    <w:p w14:paraId="000003E8" w14:textId="77777777" w:rsidR="00986E99" w:rsidRDefault="00000000">
      <w:pPr>
        <w:rPr>
          <w:rFonts w:ascii="Arial" w:eastAsia="Arial" w:hAnsi="Arial" w:cs="Arial"/>
          <w:sz w:val="22"/>
          <w:szCs w:val="22"/>
        </w:rPr>
        <w:sectPr w:rsidR="00986E99">
          <w:pgSz w:w="15840" w:h="12240" w:orient="landscape"/>
          <w:pgMar w:top="1699" w:right="1411" w:bottom="1699" w:left="1411" w:header="720" w:footer="720" w:gutter="0"/>
          <w:cols w:space="720"/>
        </w:sectPr>
      </w:pPr>
      <w:r>
        <w:rPr>
          <w:rFonts w:ascii="Arial" w:eastAsia="Arial" w:hAnsi="Arial" w:cs="Arial"/>
          <w:b/>
          <w:sz w:val="22"/>
          <w:szCs w:val="22"/>
        </w:rPr>
        <w:t>A:</w:t>
      </w:r>
      <w:r>
        <w:rPr>
          <w:rFonts w:ascii="Arial" w:eastAsia="Arial" w:hAnsi="Arial" w:cs="Arial"/>
          <w:sz w:val="22"/>
          <w:szCs w:val="22"/>
        </w:rPr>
        <w:t xml:space="preserve"> </w:t>
      </w:r>
      <w:sdt>
        <w:sdtPr>
          <w:tag w:val="goog_rdk_57"/>
          <w:id w:val="-1462030654"/>
        </w:sdtPr>
        <w:sdtContent/>
      </w:sdt>
      <w:r>
        <w:rPr>
          <w:rFonts w:ascii="Arial" w:eastAsia="Arial" w:hAnsi="Arial" w:cs="Arial"/>
          <w:sz w:val="22"/>
          <w:szCs w:val="22"/>
        </w:rPr>
        <w:t xml:space="preserve">Lollipop plot of the distribution of the included study designs by reference number; </w:t>
      </w:r>
      <w:r>
        <w:rPr>
          <w:rFonts w:ascii="Arial" w:eastAsia="Arial" w:hAnsi="Arial" w:cs="Arial"/>
          <w:b/>
          <w:sz w:val="22"/>
          <w:szCs w:val="22"/>
        </w:rPr>
        <w:t>B</w:t>
      </w:r>
      <w:r>
        <w:rPr>
          <w:rFonts w:ascii="Arial" w:eastAsia="Arial" w:hAnsi="Arial" w:cs="Arial"/>
          <w:sz w:val="22"/>
          <w:szCs w:val="22"/>
        </w:rPr>
        <w:t xml:space="preserve">: </w:t>
      </w:r>
      <w:sdt>
        <w:sdtPr>
          <w:tag w:val="goog_rdk_58"/>
          <w:id w:val="-1125392440"/>
        </w:sdtPr>
        <w:sdtContent/>
      </w:sdt>
      <w:r>
        <w:rPr>
          <w:rFonts w:ascii="Arial" w:eastAsia="Arial" w:hAnsi="Arial" w:cs="Arial"/>
          <w:sz w:val="22"/>
          <w:szCs w:val="22"/>
        </w:rPr>
        <w:t xml:space="preserve">Waffle plot of the distribution of the number of references by epidemiological parameter evaluated in the analysis (one reference may report more than one parameter); </w:t>
      </w:r>
      <w:r>
        <w:rPr>
          <w:rFonts w:ascii="Arial" w:eastAsia="Arial" w:hAnsi="Arial" w:cs="Arial"/>
          <w:b/>
          <w:sz w:val="22"/>
          <w:szCs w:val="22"/>
        </w:rPr>
        <w:t>C:</w:t>
      </w:r>
      <w:r>
        <w:rPr>
          <w:rFonts w:ascii="Arial" w:eastAsia="Arial" w:hAnsi="Arial" w:cs="Arial"/>
          <w:sz w:val="22"/>
          <w:szCs w:val="22"/>
        </w:rPr>
        <w:t xml:space="preserve"> </w:t>
      </w:r>
      <w:sdt>
        <w:sdtPr>
          <w:tag w:val="goog_rdk_59"/>
          <w:id w:val="1921064813"/>
        </w:sdtPr>
        <w:sdtContent>
          <w:commentRangeStart w:id="2"/>
        </w:sdtContent>
      </w:sdt>
      <w:sdt>
        <w:sdtPr>
          <w:tag w:val="goog_rdk_60"/>
          <w:id w:val="-609893117"/>
        </w:sdtPr>
        <w:sdtContent>
          <w:commentRangeStart w:id="3"/>
        </w:sdtContent>
      </w:sdt>
      <w:r>
        <w:rPr>
          <w:rFonts w:ascii="Arial" w:eastAsia="Arial" w:hAnsi="Arial" w:cs="Arial"/>
          <w:sz w:val="22"/>
          <w:szCs w:val="22"/>
        </w:rPr>
        <w:t>Map of the number of references included per country</w:t>
      </w:r>
      <w:commentRangeEnd w:id="2"/>
      <w:r>
        <w:commentReference w:id="2"/>
      </w:r>
      <w:commentRangeEnd w:id="3"/>
      <w:r>
        <w:commentReference w:id="3"/>
      </w:r>
      <w:r>
        <w:rPr>
          <w:rFonts w:ascii="Arial" w:eastAsia="Arial" w:hAnsi="Arial" w:cs="Arial"/>
          <w:sz w:val="22"/>
          <w:szCs w:val="22"/>
        </w:rPr>
        <w:t xml:space="preserve"> </w:t>
      </w:r>
    </w:p>
    <w:p w14:paraId="000003E9" w14:textId="73297900" w:rsidR="00986E99" w:rsidRDefault="00000000">
      <w:pPr>
        <w:pBdr>
          <w:top w:val="nil"/>
          <w:left w:val="nil"/>
          <w:bottom w:val="nil"/>
          <w:right w:val="nil"/>
          <w:between w:val="nil"/>
        </w:pBdr>
        <w:spacing w:line="480" w:lineRule="auto"/>
        <w:rPr>
          <w:rFonts w:ascii="Arial" w:eastAsia="Arial" w:hAnsi="Arial" w:cs="Arial"/>
          <w:b/>
          <w:color w:val="000000"/>
        </w:rPr>
      </w:pPr>
      <w:sdt>
        <w:sdtPr>
          <w:tag w:val="goog_rdk_61"/>
          <w:id w:val="716234505"/>
        </w:sdtPr>
        <w:sdtContent>
          <w:commentRangeStart w:id="4"/>
        </w:sdtContent>
      </w:sdt>
      <w:sdt>
        <w:sdtPr>
          <w:tag w:val="goog_rdk_62"/>
          <w:id w:val="-901138754"/>
          <w:showingPlcHdr/>
        </w:sdtPr>
        <w:sdtContent>
          <w:r w:rsidR="00ED0331">
            <w:t xml:space="preserve">     </w:t>
          </w:r>
          <w:commentRangeStart w:id="5"/>
        </w:sdtContent>
      </w:sdt>
      <w:r>
        <w:rPr>
          <w:rFonts w:ascii="Arial" w:eastAsia="Arial" w:hAnsi="Arial" w:cs="Arial"/>
          <w:b/>
          <w:color w:val="000000"/>
        </w:rPr>
        <w:t xml:space="preserve">Figure </w:t>
      </w:r>
      <w:commentRangeEnd w:id="4"/>
      <w:r>
        <w:commentReference w:id="4"/>
      </w:r>
      <w:commentRangeEnd w:id="5"/>
      <w:r>
        <w:commentReference w:id="5"/>
      </w:r>
      <w:r>
        <w:rPr>
          <w:rFonts w:ascii="Arial" w:eastAsia="Arial" w:hAnsi="Arial" w:cs="Arial"/>
          <w:b/>
          <w:color w:val="000000"/>
        </w:rPr>
        <w:t>3: Quality assessment of included studies</w:t>
      </w:r>
    </w:p>
    <w:p w14:paraId="000003EA" w14:textId="77777777" w:rsidR="00986E99" w:rsidRDefault="00000000">
      <w:pPr>
        <w:pBdr>
          <w:top w:val="nil"/>
          <w:left w:val="nil"/>
          <w:bottom w:val="nil"/>
          <w:right w:val="nil"/>
          <w:between w:val="nil"/>
        </w:pBdr>
        <w:spacing w:line="480" w:lineRule="auto"/>
        <w:rPr>
          <w:rFonts w:ascii="Arial" w:eastAsia="Arial" w:hAnsi="Arial" w:cs="Arial"/>
          <w:color w:val="000000"/>
        </w:rPr>
        <w:sectPr w:rsidR="00986E99">
          <w:footerReference w:type="even" r:id="rId15"/>
          <w:footerReference w:type="default" r:id="rId16"/>
          <w:pgSz w:w="15840" w:h="12240" w:orient="landscape"/>
          <w:pgMar w:top="1699" w:right="1411" w:bottom="1699" w:left="1411" w:header="720" w:footer="720" w:gutter="0"/>
          <w:cols w:space="720"/>
        </w:sectPr>
      </w:pPr>
      <w:r>
        <w:rPr>
          <w:rFonts w:ascii="Arial" w:eastAsia="Arial" w:hAnsi="Arial" w:cs="Arial"/>
          <w:noProof/>
          <w:color w:val="000000"/>
        </w:rPr>
        <w:drawing>
          <wp:inline distT="0" distB="0" distL="0" distR="0" wp14:anchorId="3993693B" wp14:editId="6738CD21">
            <wp:extent cx="8266430" cy="4799965"/>
            <wp:effectExtent l="0" t="0" r="0" b="0"/>
            <wp:docPr id="21436762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8266430" cy="4799965"/>
                    </a:xfrm>
                    <a:prstGeom prst="rect">
                      <a:avLst/>
                    </a:prstGeom>
                    <a:ln/>
                  </pic:spPr>
                </pic:pic>
              </a:graphicData>
            </a:graphic>
          </wp:inline>
        </w:drawing>
      </w:r>
    </w:p>
    <w:p w14:paraId="000003EB" w14:textId="77777777" w:rsidR="00986E99" w:rsidRDefault="00986E99">
      <w:pPr>
        <w:spacing w:line="276" w:lineRule="auto"/>
        <w:rPr>
          <w:rFonts w:ascii="Arial" w:eastAsia="Arial" w:hAnsi="Arial" w:cs="Arial"/>
          <w:b/>
        </w:rPr>
      </w:pPr>
    </w:p>
    <w:p w14:paraId="000003EC" w14:textId="77777777" w:rsidR="00986E99" w:rsidRDefault="00000000">
      <w:pPr>
        <w:spacing w:line="276" w:lineRule="auto"/>
        <w:rPr>
          <w:rFonts w:ascii="Arial" w:eastAsia="Arial" w:hAnsi="Arial" w:cs="Arial"/>
          <w:b/>
        </w:rPr>
      </w:pPr>
      <w:r>
        <w:rPr>
          <w:rFonts w:ascii="Arial" w:eastAsia="Arial" w:hAnsi="Arial" w:cs="Arial"/>
          <w:b/>
        </w:rPr>
        <w:t xml:space="preserve">Figure 4: Pooled analysis of epidemiological parameters for mpox during the 2022-2023 global outbreak </w:t>
      </w:r>
    </w:p>
    <w:p w14:paraId="000003ED" w14:textId="77777777" w:rsidR="00986E99" w:rsidRDefault="00986E99">
      <w:pPr>
        <w:spacing w:line="276" w:lineRule="auto"/>
        <w:rPr>
          <w:rFonts w:ascii="Arial" w:eastAsia="Arial" w:hAnsi="Arial" w:cs="Arial"/>
          <w:b/>
        </w:rPr>
      </w:pPr>
    </w:p>
    <w:p w14:paraId="000003EE" w14:textId="77777777" w:rsidR="00986E99" w:rsidRDefault="00986E99">
      <w:pPr>
        <w:pBdr>
          <w:top w:val="nil"/>
          <w:left w:val="nil"/>
          <w:bottom w:val="nil"/>
          <w:right w:val="nil"/>
          <w:between w:val="nil"/>
        </w:pBdr>
      </w:pPr>
    </w:p>
    <w:p w14:paraId="000003EF" w14:textId="77777777" w:rsidR="00986E99" w:rsidRDefault="00986E99"/>
    <w:p w14:paraId="000003F0" w14:textId="77777777" w:rsidR="00986E99" w:rsidRDefault="00986E99">
      <w:pPr>
        <w:spacing w:line="276" w:lineRule="auto"/>
        <w:rPr>
          <w:rFonts w:ascii="Arial" w:eastAsia="Arial" w:hAnsi="Arial" w:cs="Arial"/>
          <w:b/>
        </w:rPr>
      </w:pPr>
    </w:p>
    <w:p w14:paraId="000003F1" w14:textId="77777777" w:rsidR="00986E99" w:rsidRDefault="00986E99">
      <w:pPr>
        <w:spacing w:line="276" w:lineRule="auto"/>
        <w:rPr>
          <w:rFonts w:ascii="Arial" w:eastAsia="Arial" w:hAnsi="Arial" w:cs="Arial"/>
          <w:b/>
        </w:rPr>
      </w:pPr>
    </w:p>
    <w:p w14:paraId="000003F2" w14:textId="77777777" w:rsidR="00986E99" w:rsidRDefault="00000000">
      <w:pPr>
        <w:spacing w:line="276" w:lineRule="auto"/>
        <w:rPr>
          <w:rFonts w:ascii="Arial" w:eastAsia="Arial" w:hAnsi="Arial" w:cs="Arial"/>
          <w:b/>
          <w:sz w:val="20"/>
          <w:szCs w:val="20"/>
        </w:rPr>
      </w:pPr>
      <w:r>
        <w:rPr>
          <w:rFonts w:ascii="Arial" w:eastAsia="Arial" w:hAnsi="Arial" w:cs="Arial"/>
          <w:color w:val="3F3F3F"/>
          <w:sz w:val="20"/>
          <w:szCs w:val="20"/>
        </w:rPr>
        <w:t xml:space="preserve">Note: The blue </w:t>
      </w:r>
      <w:proofErr w:type="spellStart"/>
      <w:r>
        <w:rPr>
          <w:rFonts w:ascii="Arial" w:eastAsia="Arial" w:hAnsi="Arial" w:cs="Arial"/>
          <w:color w:val="3F3F3F"/>
          <w:sz w:val="20"/>
          <w:szCs w:val="20"/>
        </w:rPr>
        <w:t>diamonds</w:t>
      </w:r>
      <w:proofErr w:type="spellEnd"/>
      <w:r>
        <w:rPr>
          <w:rFonts w:ascii="Arial" w:eastAsia="Arial" w:hAnsi="Arial" w:cs="Arial"/>
          <w:color w:val="3F3F3F"/>
          <w:sz w:val="20"/>
          <w:szCs w:val="20"/>
        </w:rPr>
        <w:t xml:space="preserve"> correspond to the pooled estimates, and the gray shaded boxes to the 95% uncertainty around the mean. </w:t>
      </w:r>
    </w:p>
    <w:p w14:paraId="000003F3" w14:textId="77777777" w:rsidR="00986E99" w:rsidRDefault="00986E99">
      <w:pPr>
        <w:spacing w:line="276" w:lineRule="auto"/>
        <w:rPr>
          <w:rFonts w:ascii="Arial" w:eastAsia="Arial" w:hAnsi="Arial" w:cs="Arial"/>
          <w:b/>
        </w:rPr>
      </w:pPr>
    </w:p>
    <w:p w14:paraId="000003F4" w14:textId="77777777" w:rsidR="00986E99" w:rsidRDefault="00986E99">
      <w:pPr>
        <w:spacing w:line="276" w:lineRule="auto"/>
        <w:rPr>
          <w:rFonts w:ascii="Arial" w:eastAsia="Arial" w:hAnsi="Arial" w:cs="Arial"/>
          <w:b/>
        </w:rPr>
      </w:pPr>
    </w:p>
    <w:p w14:paraId="000003F5" w14:textId="77777777" w:rsidR="00986E99" w:rsidRDefault="00986E99">
      <w:pPr>
        <w:spacing w:line="276" w:lineRule="auto"/>
        <w:rPr>
          <w:rFonts w:ascii="Arial" w:eastAsia="Arial" w:hAnsi="Arial" w:cs="Arial"/>
          <w:b/>
        </w:rPr>
      </w:pPr>
    </w:p>
    <w:p w14:paraId="000003F6" w14:textId="77777777" w:rsidR="00986E99" w:rsidRDefault="00986E99">
      <w:pPr>
        <w:spacing w:line="276" w:lineRule="auto"/>
        <w:rPr>
          <w:rFonts w:ascii="Arial" w:eastAsia="Arial" w:hAnsi="Arial" w:cs="Arial"/>
          <w:b/>
        </w:rPr>
      </w:pPr>
    </w:p>
    <w:p w14:paraId="000003F7" w14:textId="77777777" w:rsidR="00986E99" w:rsidRDefault="00986E99">
      <w:pPr>
        <w:spacing w:line="276" w:lineRule="auto"/>
        <w:rPr>
          <w:rFonts w:ascii="Arial" w:eastAsia="Arial" w:hAnsi="Arial" w:cs="Arial"/>
          <w:b/>
        </w:rPr>
      </w:pPr>
    </w:p>
    <w:p w14:paraId="000003F8" w14:textId="77777777" w:rsidR="00986E99" w:rsidRDefault="00986E99">
      <w:pPr>
        <w:spacing w:line="276" w:lineRule="auto"/>
        <w:rPr>
          <w:rFonts w:ascii="Arial" w:eastAsia="Arial" w:hAnsi="Arial" w:cs="Arial"/>
          <w:b/>
        </w:rPr>
      </w:pPr>
    </w:p>
    <w:p w14:paraId="000003F9" w14:textId="77777777" w:rsidR="00986E99" w:rsidRDefault="00986E99">
      <w:pPr>
        <w:spacing w:line="276" w:lineRule="auto"/>
        <w:rPr>
          <w:rFonts w:ascii="Arial" w:eastAsia="Arial" w:hAnsi="Arial" w:cs="Arial"/>
          <w:b/>
        </w:rPr>
      </w:pPr>
    </w:p>
    <w:p w14:paraId="000003FA" w14:textId="77777777" w:rsidR="00986E99" w:rsidRDefault="00986E99">
      <w:pPr>
        <w:spacing w:line="276" w:lineRule="auto"/>
        <w:rPr>
          <w:rFonts w:ascii="Arial" w:eastAsia="Arial" w:hAnsi="Arial" w:cs="Arial"/>
          <w:b/>
        </w:rPr>
      </w:pPr>
    </w:p>
    <w:p w14:paraId="000003FB" w14:textId="77777777" w:rsidR="00986E99" w:rsidRDefault="00986E99">
      <w:pPr>
        <w:spacing w:line="276" w:lineRule="auto"/>
        <w:rPr>
          <w:rFonts w:ascii="Arial" w:eastAsia="Arial" w:hAnsi="Arial" w:cs="Arial"/>
          <w:b/>
        </w:rPr>
      </w:pPr>
    </w:p>
    <w:p w14:paraId="000003FC" w14:textId="77777777" w:rsidR="00986E99" w:rsidRDefault="00986E99">
      <w:pPr>
        <w:spacing w:line="276" w:lineRule="auto"/>
        <w:rPr>
          <w:rFonts w:ascii="Arial" w:eastAsia="Arial" w:hAnsi="Arial" w:cs="Arial"/>
          <w:b/>
        </w:rPr>
      </w:pPr>
    </w:p>
    <w:p w14:paraId="000003FD" w14:textId="77777777" w:rsidR="00986E99" w:rsidRDefault="00986E99">
      <w:pPr>
        <w:spacing w:line="276" w:lineRule="auto"/>
        <w:rPr>
          <w:rFonts w:ascii="Arial" w:eastAsia="Arial" w:hAnsi="Arial" w:cs="Arial"/>
          <w:b/>
        </w:rPr>
      </w:pPr>
    </w:p>
    <w:p w14:paraId="000003FE" w14:textId="77777777" w:rsidR="00986E99" w:rsidRDefault="00986E99">
      <w:pPr>
        <w:spacing w:line="276" w:lineRule="auto"/>
        <w:rPr>
          <w:rFonts w:ascii="Arial" w:eastAsia="Arial" w:hAnsi="Arial" w:cs="Arial"/>
          <w:b/>
        </w:rPr>
      </w:pPr>
    </w:p>
    <w:p w14:paraId="000003FF" w14:textId="77777777" w:rsidR="00986E99" w:rsidRDefault="00986E99">
      <w:pPr>
        <w:spacing w:line="276" w:lineRule="auto"/>
        <w:rPr>
          <w:rFonts w:ascii="Arial" w:eastAsia="Arial" w:hAnsi="Arial" w:cs="Arial"/>
          <w:b/>
        </w:rPr>
      </w:pPr>
    </w:p>
    <w:p w14:paraId="00000400" w14:textId="77777777" w:rsidR="00986E99" w:rsidRDefault="00986E99">
      <w:pPr>
        <w:spacing w:line="276" w:lineRule="auto"/>
        <w:rPr>
          <w:rFonts w:ascii="Arial" w:eastAsia="Arial" w:hAnsi="Arial" w:cs="Arial"/>
          <w:b/>
        </w:rPr>
      </w:pPr>
    </w:p>
    <w:p w14:paraId="00000401" w14:textId="77777777" w:rsidR="00986E99" w:rsidRDefault="00986E99">
      <w:pPr>
        <w:spacing w:line="276" w:lineRule="auto"/>
        <w:rPr>
          <w:rFonts w:ascii="Arial" w:eastAsia="Arial" w:hAnsi="Arial" w:cs="Arial"/>
          <w:b/>
        </w:rPr>
      </w:pPr>
    </w:p>
    <w:p w14:paraId="00000402" w14:textId="77777777" w:rsidR="00986E99" w:rsidRDefault="00986E99">
      <w:pPr>
        <w:spacing w:line="276" w:lineRule="auto"/>
        <w:rPr>
          <w:rFonts w:ascii="Arial" w:eastAsia="Arial" w:hAnsi="Arial" w:cs="Arial"/>
          <w:b/>
        </w:rPr>
      </w:pPr>
    </w:p>
    <w:p w14:paraId="00000403" w14:textId="77777777" w:rsidR="00986E99" w:rsidRDefault="00986E99">
      <w:pPr>
        <w:spacing w:line="276" w:lineRule="auto"/>
        <w:rPr>
          <w:rFonts w:ascii="Arial" w:eastAsia="Arial" w:hAnsi="Arial" w:cs="Arial"/>
          <w:b/>
        </w:rPr>
      </w:pPr>
    </w:p>
    <w:p w14:paraId="00000404" w14:textId="77777777" w:rsidR="00986E99" w:rsidRDefault="00986E99">
      <w:pPr>
        <w:spacing w:line="276" w:lineRule="auto"/>
        <w:rPr>
          <w:rFonts w:ascii="Arial" w:eastAsia="Arial" w:hAnsi="Arial" w:cs="Arial"/>
          <w:b/>
        </w:rPr>
      </w:pPr>
    </w:p>
    <w:p w14:paraId="00000405" w14:textId="77777777" w:rsidR="00986E99" w:rsidRDefault="00986E99">
      <w:pPr>
        <w:spacing w:line="276" w:lineRule="auto"/>
        <w:rPr>
          <w:rFonts w:ascii="Arial" w:eastAsia="Arial" w:hAnsi="Arial" w:cs="Arial"/>
          <w:b/>
        </w:rPr>
      </w:pPr>
    </w:p>
    <w:p w14:paraId="00000406" w14:textId="77777777" w:rsidR="00986E99" w:rsidRDefault="00986E99">
      <w:pPr>
        <w:spacing w:line="276" w:lineRule="auto"/>
        <w:rPr>
          <w:rFonts w:ascii="Arial" w:eastAsia="Arial" w:hAnsi="Arial" w:cs="Arial"/>
          <w:b/>
        </w:rPr>
      </w:pPr>
    </w:p>
    <w:p w14:paraId="00000407" w14:textId="77777777" w:rsidR="00986E99" w:rsidRDefault="00986E99">
      <w:pPr>
        <w:spacing w:line="276" w:lineRule="auto"/>
        <w:rPr>
          <w:rFonts w:ascii="Arial" w:eastAsia="Arial" w:hAnsi="Arial" w:cs="Arial"/>
          <w:b/>
        </w:rPr>
      </w:pPr>
    </w:p>
    <w:p w14:paraId="00000408" w14:textId="77777777" w:rsidR="00986E99" w:rsidRDefault="00986E99">
      <w:pPr>
        <w:spacing w:line="276" w:lineRule="auto"/>
        <w:rPr>
          <w:rFonts w:ascii="Arial" w:eastAsia="Arial" w:hAnsi="Arial" w:cs="Arial"/>
          <w:b/>
        </w:rPr>
      </w:pPr>
    </w:p>
    <w:p w14:paraId="00000409" w14:textId="77777777" w:rsidR="00986E99" w:rsidRDefault="00986E99">
      <w:pPr>
        <w:spacing w:line="276" w:lineRule="auto"/>
        <w:rPr>
          <w:rFonts w:ascii="Arial" w:eastAsia="Arial" w:hAnsi="Arial" w:cs="Arial"/>
          <w:b/>
        </w:rPr>
      </w:pPr>
    </w:p>
    <w:p w14:paraId="0000040A" w14:textId="77777777" w:rsidR="00986E99" w:rsidRDefault="00986E99">
      <w:pPr>
        <w:spacing w:line="276" w:lineRule="auto"/>
        <w:rPr>
          <w:rFonts w:ascii="Arial" w:eastAsia="Arial" w:hAnsi="Arial" w:cs="Arial"/>
          <w:b/>
        </w:rPr>
      </w:pPr>
    </w:p>
    <w:p w14:paraId="0000040B" w14:textId="77777777" w:rsidR="00986E99" w:rsidRDefault="00986E99">
      <w:pPr>
        <w:spacing w:line="276" w:lineRule="auto"/>
        <w:rPr>
          <w:rFonts w:ascii="Arial" w:eastAsia="Arial" w:hAnsi="Arial" w:cs="Arial"/>
          <w:b/>
        </w:rPr>
      </w:pPr>
    </w:p>
    <w:p w14:paraId="0000040C" w14:textId="77777777" w:rsidR="00986E99" w:rsidRDefault="00986E99">
      <w:pPr>
        <w:spacing w:line="276" w:lineRule="auto"/>
        <w:rPr>
          <w:rFonts w:ascii="Arial" w:eastAsia="Arial" w:hAnsi="Arial" w:cs="Arial"/>
          <w:b/>
        </w:rPr>
      </w:pPr>
    </w:p>
    <w:p w14:paraId="0000040D" w14:textId="77777777" w:rsidR="00986E99" w:rsidRDefault="00986E99">
      <w:pPr>
        <w:spacing w:line="276" w:lineRule="auto"/>
        <w:rPr>
          <w:rFonts w:ascii="Arial" w:eastAsia="Arial" w:hAnsi="Arial" w:cs="Arial"/>
          <w:b/>
        </w:rPr>
      </w:pPr>
    </w:p>
    <w:p w14:paraId="0000040E" w14:textId="77777777" w:rsidR="00986E99" w:rsidRDefault="00986E99">
      <w:pPr>
        <w:spacing w:line="276" w:lineRule="auto"/>
        <w:rPr>
          <w:rFonts w:ascii="Arial" w:eastAsia="Arial" w:hAnsi="Arial" w:cs="Arial"/>
          <w:b/>
        </w:rPr>
      </w:pPr>
    </w:p>
    <w:p w14:paraId="0000040F" w14:textId="77777777" w:rsidR="00986E99" w:rsidRDefault="00986E99">
      <w:pPr>
        <w:spacing w:line="276" w:lineRule="auto"/>
        <w:rPr>
          <w:rFonts w:ascii="Arial" w:eastAsia="Arial" w:hAnsi="Arial" w:cs="Arial"/>
          <w:b/>
        </w:rPr>
      </w:pPr>
    </w:p>
    <w:p w14:paraId="00000410" w14:textId="77777777" w:rsidR="00986E99" w:rsidRDefault="00986E99">
      <w:pPr>
        <w:spacing w:line="276" w:lineRule="auto"/>
        <w:rPr>
          <w:rFonts w:ascii="Arial" w:eastAsia="Arial" w:hAnsi="Arial" w:cs="Arial"/>
          <w:b/>
        </w:rPr>
      </w:pPr>
    </w:p>
    <w:p w14:paraId="00000411" w14:textId="77777777" w:rsidR="00986E99" w:rsidRDefault="00986E99">
      <w:pPr>
        <w:spacing w:line="276" w:lineRule="auto"/>
        <w:rPr>
          <w:rFonts w:ascii="Arial" w:eastAsia="Arial" w:hAnsi="Arial" w:cs="Arial"/>
          <w:b/>
        </w:rPr>
      </w:pPr>
    </w:p>
    <w:p w14:paraId="00000412" w14:textId="77777777" w:rsidR="00986E99" w:rsidRPr="00AC7EF8" w:rsidRDefault="00000000" w:rsidP="00AC7EF8">
      <w:pPr>
        <w:spacing w:line="276" w:lineRule="auto"/>
        <w:jc w:val="both"/>
        <w:rPr>
          <w:rFonts w:ascii="Arial" w:eastAsia="Arial" w:hAnsi="Arial" w:cs="Arial"/>
          <w:b/>
        </w:rPr>
      </w:pPr>
      <w:r w:rsidRPr="00AC7EF8">
        <w:rPr>
          <w:rFonts w:ascii="Arial" w:eastAsia="Arial" w:hAnsi="Arial" w:cs="Arial"/>
          <w:b/>
        </w:rPr>
        <w:lastRenderedPageBreak/>
        <w:t>References</w:t>
      </w:r>
    </w:p>
    <w:p w14:paraId="77B0FE08" w14:textId="77777777" w:rsidR="008C4FED" w:rsidRPr="00AC7EF8" w:rsidRDefault="008C4FED" w:rsidP="00AC7EF8">
      <w:pPr>
        <w:spacing w:line="360" w:lineRule="auto"/>
        <w:jc w:val="both"/>
        <w:rPr>
          <w:rFonts w:ascii="Arial" w:hAnsi="Arial" w:cs="Arial"/>
        </w:rPr>
      </w:pPr>
    </w:p>
    <w:p w14:paraId="76821F74" w14:textId="77777777" w:rsidR="009B4FFA" w:rsidRPr="00AC7EF8" w:rsidRDefault="008C4FED" w:rsidP="00AC7EF8">
      <w:pPr>
        <w:pStyle w:val="EndNoteBibliography"/>
        <w:jc w:val="both"/>
        <w:rPr>
          <w:rFonts w:ascii="Arial" w:hAnsi="Arial" w:cs="Arial"/>
          <w:noProof/>
        </w:rPr>
      </w:pPr>
      <w:r w:rsidRPr="00AC7EF8">
        <w:rPr>
          <w:rFonts w:ascii="Arial" w:hAnsi="Arial" w:cs="Arial"/>
        </w:rPr>
        <w:fldChar w:fldCharType="begin"/>
      </w:r>
      <w:r w:rsidRPr="00AC7EF8">
        <w:rPr>
          <w:rFonts w:ascii="Arial" w:hAnsi="Arial" w:cs="Arial"/>
        </w:rPr>
        <w:instrText xml:space="preserve"> ADDIN EN.REFLIST </w:instrText>
      </w:r>
      <w:r w:rsidRPr="00AC7EF8">
        <w:rPr>
          <w:rFonts w:ascii="Arial" w:hAnsi="Arial" w:cs="Arial"/>
        </w:rPr>
        <w:fldChar w:fldCharType="separate"/>
      </w:r>
      <w:r w:rsidR="009B4FFA" w:rsidRPr="00AC7EF8">
        <w:rPr>
          <w:rFonts w:ascii="Arial" w:hAnsi="Arial" w:cs="Arial"/>
          <w:noProof/>
        </w:rPr>
        <w:t>1.</w:t>
      </w:r>
      <w:r w:rsidR="009B4FFA" w:rsidRPr="00AC7EF8">
        <w:rPr>
          <w:rFonts w:ascii="Arial" w:hAnsi="Arial" w:cs="Arial"/>
          <w:noProof/>
        </w:rPr>
        <w:tab/>
        <w:t>Ladnyj ID, Ziegler P, Kima E. A human infection caused by monkeypox virus in Basankusu Territory, Democratic Republic of the Congo. Bull World Health Organ. 1972;46(5):593-7.</w:t>
      </w:r>
    </w:p>
    <w:p w14:paraId="741B03C6"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w:t>
      </w:r>
      <w:r w:rsidRPr="00AC7EF8">
        <w:rPr>
          <w:rFonts w:ascii="Arial" w:hAnsi="Arial" w:cs="Arial"/>
          <w:noProof/>
        </w:rPr>
        <w:tab/>
        <w:t>McCollum AM, Damon IK. Human monkeypox. Clin Infect Dis. 2014;58(2):260-7.</w:t>
      </w:r>
    </w:p>
    <w:p w14:paraId="27A3545F"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w:t>
      </w:r>
      <w:r w:rsidRPr="00AC7EF8">
        <w:rPr>
          <w:rFonts w:ascii="Arial" w:hAnsi="Arial" w:cs="Arial"/>
          <w:noProof/>
        </w:rPr>
        <w:tab/>
        <w:t>Happi C, Adetifa I, Mbala P, Njouom R, Nakoune E, Happi A, et al. Urgent need for a non-discriminatory and non-stigmatizing nomenclature for monkeypox virus. PLoS Biol. 2022;20(8):e3001769.</w:t>
      </w:r>
    </w:p>
    <w:p w14:paraId="32AE3565"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4.</w:t>
      </w:r>
      <w:r w:rsidRPr="00AC7EF8">
        <w:rPr>
          <w:rFonts w:ascii="Arial" w:hAnsi="Arial" w:cs="Arial"/>
          <w:noProof/>
        </w:rPr>
        <w:tab/>
        <w:t>Reynolds MG, Yorita KL, Kuehnert MJ, Davidson WB, Huhn GD, Holman RC, et al. Clinical manifestations of human monkeypox influenced by route of infection. J Infect Dis. 2006;194(6):773-80.</w:t>
      </w:r>
    </w:p>
    <w:p w14:paraId="18F464A4" w14:textId="46EDF53D" w:rsidR="009B4FFA" w:rsidRPr="00AC7EF8" w:rsidRDefault="009B4FFA" w:rsidP="00AC7EF8">
      <w:pPr>
        <w:pStyle w:val="EndNoteBibliography"/>
        <w:jc w:val="both"/>
        <w:rPr>
          <w:rFonts w:ascii="Arial" w:hAnsi="Arial" w:cs="Arial"/>
          <w:noProof/>
        </w:rPr>
      </w:pPr>
      <w:r w:rsidRPr="00AC7EF8">
        <w:rPr>
          <w:rFonts w:ascii="Arial" w:hAnsi="Arial" w:cs="Arial"/>
          <w:noProof/>
        </w:rPr>
        <w:t>5.</w:t>
      </w:r>
      <w:r w:rsidRPr="00AC7EF8">
        <w:rPr>
          <w:rFonts w:ascii="Arial" w:hAnsi="Arial" w:cs="Arial"/>
          <w:noProof/>
        </w:rPr>
        <w:tab/>
        <w:t xml:space="preserve">World Health Organization Regional Office for Europe and European Centre for Disease Prevention and Control, 2022. Interim advice for public health authorities on summer events during the monkeypox outbreak in Europe, 2022. Available at: </w:t>
      </w:r>
      <w:hyperlink r:id="rId18" w:history="1">
        <w:r w:rsidRPr="00AC7EF8">
          <w:rPr>
            <w:rStyle w:val="Hipervnculo"/>
            <w:rFonts w:ascii="Arial" w:hAnsi="Arial" w:cs="Arial"/>
            <w:noProof/>
          </w:rPr>
          <w:t>https://www.ecdc.europa.eu/sites/default/files/documents/Interim-advice-for-public-health-authorities-on-summer-events-mpx.pdf</w:t>
        </w:r>
      </w:hyperlink>
      <w:r w:rsidRPr="00AC7EF8">
        <w:rPr>
          <w:rFonts w:ascii="Arial" w:hAnsi="Arial" w:cs="Arial"/>
          <w:noProof/>
        </w:rPr>
        <w:t>. Accessed November 12, 2023.</w:t>
      </w:r>
    </w:p>
    <w:p w14:paraId="243B9E58" w14:textId="1478E393" w:rsidR="009B4FFA" w:rsidRPr="00AC7EF8" w:rsidRDefault="009B4FFA" w:rsidP="00AC7EF8">
      <w:pPr>
        <w:pStyle w:val="EndNoteBibliography"/>
        <w:jc w:val="both"/>
        <w:rPr>
          <w:rFonts w:ascii="Arial" w:hAnsi="Arial" w:cs="Arial"/>
          <w:noProof/>
        </w:rPr>
      </w:pPr>
      <w:r w:rsidRPr="00AC7EF8">
        <w:rPr>
          <w:rFonts w:ascii="Arial" w:hAnsi="Arial" w:cs="Arial"/>
          <w:noProof/>
        </w:rPr>
        <w:t>6.</w:t>
      </w:r>
      <w:r w:rsidRPr="00AC7EF8">
        <w:rPr>
          <w:rFonts w:ascii="Arial" w:hAnsi="Arial" w:cs="Arial"/>
          <w:noProof/>
        </w:rPr>
        <w:tab/>
        <w:t xml:space="preserve">CDC. Centers for Disease Control and Prevention. Mpox. 2022-2023 Outbreak Cases and Data  [November 12, 2023]. Available from: </w:t>
      </w:r>
      <w:hyperlink r:id="rId19" w:history="1">
        <w:r w:rsidRPr="00AC7EF8">
          <w:rPr>
            <w:rStyle w:val="Hipervnculo"/>
            <w:rFonts w:ascii="Arial" w:hAnsi="Arial" w:cs="Arial"/>
            <w:noProof/>
          </w:rPr>
          <w:t>https://www.cdc.gov/poxvirus/mpox/response/2022/index.html</w:t>
        </w:r>
      </w:hyperlink>
      <w:r w:rsidRPr="00AC7EF8">
        <w:rPr>
          <w:rFonts w:ascii="Arial" w:hAnsi="Arial" w:cs="Arial"/>
          <w:noProof/>
        </w:rPr>
        <w:t>.</w:t>
      </w:r>
    </w:p>
    <w:p w14:paraId="6789B522"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7.</w:t>
      </w:r>
      <w:r w:rsidRPr="00AC7EF8">
        <w:rPr>
          <w:rFonts w:ascii="Arial" w:hAnsi="Arial" w:cs="Arial"/>
          <w:noProof/>
        </w:rPr>
        <w:tab/>
        <w:t>Bunge EM, Hoet B, Chen L, Lienert F, Weidenthaler H, Baer LR, et al. The changing epidemiology of human monkeypox-A potential threat? A systematic review. PLoS Negl Trop Dis. 2022;16(2):e0010141.</w:t>
      </w:r>
    </w:p>
    <w:p w14:paraId="3DC6F111"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8.</w:t>
      </w:r>
      <w:r w:rsidRPr="00AC7EF8">
        <w:rPr>
          <w:rFonts w:ascii="Arial" w:hAnsi="Arial" w:cs="Arial"/>
          <w:noProof/>
        </w:rPr>
        <w:tab/>
        <w:t>Philpott D, Hughes CM, Alroy KA, Kerins JL, Pavlick J, Asbel L, et al. Epidemiologic and Clinical Characteristics of Monkeypox Cases - United States, May 17-July 22, 2022. MMWR Morb Mortal Wkly Rep. 2022;71(32):1018-22.</w:t>
      </w:r>
    </w:p>
    <w:p w14:paraId="66EA0925"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9.</w:t>
      </w:r>
      <w:r w:rsidRPr="00AC7EF8">
        <w:rPr>
          <w:rFonts w:ascii="Arial" w:hAnsi="Arial" w:cs="Arial"/>
          <w:noProof/>
        </w:rPr>
        <w:tab/>
        <w:t>Callaby H, Gordon NC. Mpox: evidence for strengthening and sustaining global surveillance. Lancet Glob Health. 2023;11(7):e983-e4.</w:t>
      </w:r>
    </w:p>
    <w:p w14:paraId="08C59149" w14:textId="037ED9F2" w:rsidR="009B4FFA" w:rsidRPr="00AC7EF8" w:rsidRDefault="009B4FFA" w:rsidP="00AC7EF8">
      <w:pPr>
        <w:pStyle w:val="EndNoteBibliography"/>
        <w:jc w:val="both"/>
        <w:rPr>
          <w:rFonts w:ascii="Arial" w:hAnsi="Arial" w:cs="Arial"/>
          <w:noProof/>
        </w:rPr>
      </w:pPr>
      <w:r w:rsidRPr="00AC7EF8">
        <w:rPr>
          <w:rFonts w:ascii="Arial" w:hAnsi="Arial" w:cs="Arial"/>
          <w:noProof/>
        </w:rPr>
        <w:t>10.</w:t>
      </w:r>
      <w:r w:rsidRPr="00AC7EF8">
        <w:rPr>
          <w:rFonts w:ascii="Arial" w:hAnsi="Arial" w:cs="Arial"/>
          <w:noProof/>
        </w:rPr>
        <w:tab/>
        <w:t xml:space="preserve">Centers for Disease Control and Prevention (CDC). Treatment information for healthcare professionals [Internet] [cited 2023 Nov 12]. Available from: </w:t>
      </w:r>
      <w:hyperlink r:id="rId20" w:history="1">
        <w:r w:rsidRPr="00AC7EF8">
          <w:rPr>
            <w:rStyle w:val="Hipervnculo"/>
            <w:rFonts w:ascii="Arial" w:hAnsi="Arial" w:cs="Arial"/>
            <w:noProof/>
          </w:rPr>
          <w:t>https://www.cdc.gov/poxvirus/monkeypox/clinicians/treatment.html</w:t>
        </w:r>
      </w:hyperlink>
      <w:r w:rsidRPr="00AC7EF8">
        <w:rPr>
          <w:rFonts w:ascii="Arial" w:hAnsi="Arial" w:cs="Arial"/>
          <w:noProof/>
        </w:rPr>
        <w:t>.</w:t>
      </w:r>
    </w:p>
    <w:p w14:paraId="5B218221" w14:textId="3343C626" w:rsidR="009B4FFA" w:rsidRPr="00AC7EF8" w:rsidRDefault="009B4FFA" w:rsidP="00AC7EF8">
      <w:pPr>
        <w:pStyle w:val="EndNoteBibliography"/>
        <w:jc w:val="both"/>
        <w:rPr>
          <w:rFonts w:ascii="Arial" w:hAnsi="Arial" w:cs="Arial"/>
          <w:noProof/>
        </w:rPr>
      </w:pPr>
      <w:r w:rsidRPr="00AC7EF8">
        <w:rPr>
          <w:rFonts w:ascii="Arial" w:hAnsi="Arial" w:cs="Arial"/>
          <w:noProof/>
        </w:rPr>
        <w:t>11.</w:t>
      </w:r>
      <w:r w:rsidRPr="00AC7EF8">
        <w:rPr>
          <w:rFonts w:ascii="Arial" w:hAnsi="Arial" w:cs="Arial"/>
          <w:noProof/>
        </w:rPr>
        <w:tab/>
        <w:t xml:space="preserve">Centers for Disease Control and Prevention (CDC). Interim clinical considerations for use of JYNNEOS and ACAM2000 vaccines during the 2022 U.S. Monkeypox outbreak [Internet]. Centers for Disease Control and Prevention. 2022 [cited 2022 Oct 6]. Available from: </w:t>
      </w:r>
      <w:hyperlink r:id="rId21" w:history="1">
        <w:r w:rsidRPr="00AC7EF8">
          <w:rPr>
            <w:rStyle w:val="Hipervnculo"/>
            <w:rFonts w:ascii="Arial" w:hAnsi="Arial" w:cs="Arial"/>
            <w:noProof/>
          </w:rPr>
          <w:t>https://www.cdc.gov/poxvirus/monkeypox/health-departments/vaccine-considerations.html</w:t>
        </w:r>
      </w:hyperlink>
      <w:r w:rsidRPr="00AC7EF8">
        <w:rPr>
          <w:rFonts w:ascii="Arial" w:hAnsi="Arial" w:cs="Arial"/>
          <w:noProof/>
        </w:rPr>
        <w:t>.</w:t>
      </w:r>
    </w:p>
    <w:p w14:paraId="3206B49C" w14:textId="3C10A58F" w:rsidR="009B4FFA" w:rsidRPr="00AC7EF8" w:rsidRDefault="009B4FFA" w:rsidP="00AC7EF8">
      <w:pPr>
        <w:pStyle w:val="EndNoteBibliography"/>
        <w:jc w:val="both"/>
        <w:rPr>
          <w:rFonts w:ascii="Arial" w:hAnsi="Arial" w:cs="Arial"/>
          <w:noProof/>
        </w:rPr>
      </w:pPr>
      <w:r w:rsidRPr="00AC7EF8">
        <w:rPr>
          <w:rFonts w:ascii="Arial" w:hAnsi="Arial" w:cs="Arial"/>
          <w:noProof/>
        </w:rPr>
        <w:t>12.</w:t>
      </w:r>
      <w:r w:rsidRPr="00AC7EF8">
        <w:rPr>
          <w:rFonts w:ascii="Arial" w:hAnsi="Arial" w:cs="Arial"/>
          <w:noProof/>
        </w:rPr>
        <w:tab/>
        <w:t>Second meeting of the International Health Regulations (2005) (IHR) Emergency Committee regarding the multi-country outbreak of monkeypox. Geneva: World Health Organization; 2022 (</w:t>
      </w:r>
      <w:hyperlink r:id="rId22" w:history="1">
        <w:r w:rsidRPr="00AC7EF8">
          <w:rPr>
            <w:rStyle w:val="Hipervnculo"/>
            <w:rFonts w:ascii="Arial" w:hAnsi="Arial" w:cs="Arial"/>
            <w:noProof/>
          </w:rPr>
          <w:t>https://www.who.int/</w:t>
        </w:r>
      </w:hyperlink>
      <w:r w:rsidRPr="00AC7EF8">
        <w:rPr>
          <w:rFonts w:ascii="Arial" w:hAnsi="Arial" w:cs="Arial"/>
          <w:noProof/>
        </w:rPr>
        <w:t xml:space="preserve"> news/item/23-07-2022-second-meeting-of-the- international-health-regulations-(2005)-(ihr)- emergency-committee-regarding-the-multi- country-outbreak-of-monkeypox, accessed 19 September 2023).</w:t>
      </w:r>
    </w:p>
    <w:p w14:paraId="44EF5F33" w14:textId="732E51F7" w:rsidR="009B4FFA" w:rsidRPr="00AC7EF8" w:rsidRDefault="009B4FFA" w:rsidP="00AC7EF8">
      <w:pPr>
        <w:pStyle w:val="EndNoteBibliography"/>
        <w:jc w:val="both"/>
        <w:rPr>
          <w:rFonts w:ascii="Arial" w:hAnsi="Arial" w:cs="Arial"/>
          <w:noProof/>
        </w:rPr>
      </w:pPr>
      <w:r w:rsidRPr="00AC7EF8">
        <w:rPr>
          <w:rFonts w:ascii="Arial" w:hAnsi="Arial" w:cs="Arial"/>
          <w:noProof/>
        </w:rPr>
        <w:t>13.</w:t>
      </w:r>
      <w:r w:rsidRPr="00AC7EF8">
        <w:rPr>
          <w:rFonts w:ascii="Arial" w:hAnsi="Arial" w:cs="Arial"/>
          <w:noProof/>
        </w:rPr>
        <w:tab/>
        <w:t xml:space="preserve">Fifth meeting of the International Health Regulations (2005) (IHR) Emergency Committee on the Multi-Country Outbreak of mpox (monkeypox). Geneva: World Health Organization; 2023 (https:// </w:t>
      </w:r>
      <w:hyperlink r:id="rId23" w:history="1">
        <w:r w:rsidRPr="00AC7EF8">
          <w:rPr>
            <w:rStyle w:val="Hipervnculo"/>
            <w:rFonts w:ascii="Arial" w:hAnsi="Arial" w:cs="Arial"/>
            <w:noProof/>
          </w:rPr>
          <w:t>www.who.int/news/item/11-05-2023-fifth-</w:t>
        </w:r>
      </w:hyperlink>
      <w:r w:rsidRPr="00AC7EF8">
        <w:rPr>
          <w:rFonts w:ascii="Arial" w:hAnsi="Arial" w:cs="Arial"/>
          <w:noProof/>
        </w:rPr>
        <w:t xml:space="preserve"> </w:t>
      </w:r>
      <w:r w:rsidRPr="00AC7EF8">
        <w:rPr>
          <w:rFonts w:ascii="Arial" w:hAnsi="Arial" w:cs="Arial"/>
          <w:noProof/>
        </w:rPr>
        <w:lastRenderedPageBreak/>
        <w:t>meeting-of-the-international-health-regulations- (2005)-(ihr)-emergency-committee-on-the-multi- country-outbreak-of-monkeypox-(mpox), accessed 19 September 2023).</w:t>
      </w:r>
    </w:p>
    <w:p w14:paraId="6E46355A"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14.</w:t>
      </w:r>
      <w:r w:rsidRPr="00AC7EF8">
        <w:rPr>
          <w:rFonts w:ascii="Arial" w:hAnsi="Arial" w:cs="Arial"/>
          <w:noProof/>
        </w:rPr>
        <w:tab/>
        <w:t>Biggerstaff M, Cowling BJ, Cucunuba ZM, Dinh L, Ferguson NM, Gao H, et al. Early Insights from Statistical and Mathematical Modeling of Key Epidemiologic Parameters of COVID-19. Emerg Infect Dis. 2020;26(11):e1-e14.</w:t>
      </w:r>
    </w:p>
    <w:p w14:paraId="575473DA"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15.</w:t>
      </w:r>
      <w:r w:rsidRPr="00AC7EF8">
        <w:rPr>
          <w:rFonts w:ascii="Arial" w:hAnsi="Arial" w:cs="Arial"/>
          <w:noProof/>
        </w:rPr>
        <w:tab/>
        <w:t>Boelle PY, Ansart S, Cori A, Valleron AJ. Transmission parameters of the A/H1N1 (2009) influenza virus pandemic: a review. Influenza Other Respir Viruses. 2011;5(5):306-16.</w:t>
      </w:r>
    </w:p>
    <w:p w14:paraId="68A2193E"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16.</w:t>
      </w:r>
      <w:r w:rsidRPr="00AC7EF8">
        <w:rPr>
          <w:rFonts w:ascii="Arial" w:hAnsi="Arial" w:cs="Arial"/>
          <w:noProof/>
        </w:rPr>
        <w:tab/>
        <w:t>Thornhill JP, Barkati S, Walmsley S, Rockstroh J, Antinori A, Harrison LB, et al. Monkeypox Virus Infection in Humans across 16 Countries - April-June 2022. N Engl J Med. 2022.</w:t>
      </w:r>
    </w:p>
    <w:p w14:paraId="02DF605B"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17.</w:t>
      </w:r>
      <w:r w:rsidRPr="00AC7EF8">
        <w:rPr>
          <w:rFonts w:ascii="Arial" w:hAnsi="Arial" w:cs="Arial"/>
          <w:noProof/>
        </w:rPr>
        <w:tab/>
        <w:t>Moritz U G Kraemer HT, David M Pigott, Abhishek Dasgupta, James Sheldon, Eduan Wilkinson, Marinanicole Schultheiss, Aimee Han. Tracking the 2022 monkeypox outbreak with epidemiological data in real-time. Lancet Infect Dis 2022;S1473-3099(22)00359-0.</w:t>
      </w:r>
    </w:p>
    <w:p w14:paraId="1BD73794"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18.</w:t>
      </w:r>
      <w:r w:rsidRPr="00AC7EF8">
        <w:rPr>
          <w:rFonts w:ascii="Arial" w:hAnsi="Arial" w:cs="Arial"/>
          <w:noProof/>
        </w:rPr>
        <w:tab/>
        <w:t>Akira Endo HM, Sam Abbott, Ruwan Ratnayake, Carl A. B. Pearson, W. John Edmunds, Elizabeth Fearon, Sebastian Funk. Heavy-tailed sexual contact networks and the epidemiology of monkeypox outbreak in non-endemic regions, May 2022. medRxiv 2022061322276353. 2022.</w:t>
      </w:r>
    </w:p>
    <w:p w14:paraId="02D57F77"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19.</w:t>
      </w:r>
      <w:r w:rsidRPr="00AC7EF8">
        <w:rPr>
          <w:rFonts w:ascii="Arial" w:hAnsi="Arial" w:cs="Arial"/>
          <w:noProof/>
        </w:rPr>
        <w:tab/>
        <w:t>Munn Z, Barker TH, Moola S, Tufanaru C, Stern C, McArthur A, Stephenson M, Aromataris E. Methodological quality of case series studies: an introduction to the JBI critical appraisal tool. JBI Evidence Synthesis. 2020;18(10):2127-2133.</w:t>
      </w:r>
    </w:p>
    <w:p w14:paraId="563FEC2B"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20.</w:t>
      </w:r>
      <w:r w:rsidRPr="00AC7EF8">
        <w:rPr>
          <w:rFonts w:ascii="Arial" w:hAnsi="Arial" w:cs="Arial"/>
          <w:noProof/>
        </w:rPr>
        <w:tab/>
        <w:t>Moola S, Munn Z, Tufanaru C, Aromataris E, Sears K, Sfetcu R, Currie M, Qureshi R, Mattis P, Lisy K, Mu P-F. Chapter 7: Systematic reviews of etiology and risk . In: Aromataris E, Munn Z (Editors). Joanna Briggs Institute Reviewer's Manual. The Joanna Briggs Institute, 2017. Available</w:t>
      </w:r>
    </w:p>
    <w:p w14:paraId="4A561B0F" w14:textId="2954EB10" w:rsidR="009B4FFA" w:rsidRPr="00AC7EF8" w:rsidRDefault="009B4FFA" w:rsidP="00AC7EF8">
      <w:pPr>
        <w:pStyle w:val="EndNoteBibliography"/>
        <w:jc w:val="both"/>
        <w:rPr>
          <w:rFonts w:ascii="Arial" w:hAnsi="Arial" w:cs="Arial"/>
          <w:noProof/>
        </w:rPr>
      </w:pPr>
      <w:r w:rsidRPr="00AC7EF8">
        <w:rPr>
          <w:rFonts w:ascii="Arial" w:hAnsi="Arial" w:cs="Arial"/>
          <w:noProof/>
        </w:rPr>
        <w:t xml:space="preserve">from </w:t>
      </w:r>
      <w:hyperlink r:id="rId24" w:history="1">
        <w:r w:rsidRPr="00AC7EF8">
          <w:rPr>
            <w:rStyle w:val="Hipervnculo"/>
            <w:rFonts w:ascii="Arial" w:hAnsi="Arial" w:cs="Arial"/>
            <w:noProof/>
          </w:rPr>
          <w:t>https://reviewersmanual.joannabriggs.org</w:t>
        </w:r>
      </w:hyperlink>
      <w:r w:rsidRPr="00AC7EF8">
        <w:rPr>
          <w:rFonts w:ascii="Arial" w:hAnsi="Arial" w:cs="Arial"/>
          <w:noProof/>
        </w:rPr>
        <w:t>.</w:t>
      </w:r>
    </w:p>
    <w:p w14:paraId="2BD6BF8A"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21.</w:t>
      </w:r>
      <w:r w:rsidRPr="00AC7EF8">
        <w:rPr>
          <w:rFonts w:ascii="Arial" w:hAnsi="Arial" w:cs="Arial"/>
          <w:noProof/>
        </w:rPr>
        <w:tab/>
        <w:t>Balduzzi S, Rücker G, Schwarzer G (2019), How to perform a meta-analysis with R: a practical tutorial, Evidence-Based Mental Health; 22: 153-160.</w:t>
      </w:r>
    </w:p>
    <w:p w14:paraId="4295AB20"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22.</w:t>
      </w:r>
      <w:r w:rsidRPr="00AC7EF8">
        <w:rPr>
          <w:rFonts w:ascii="Arial" w:hAnsi="Arial" w:cs="Arial"/>
          <w:noProof/>
        </w:rPr>
        <w:tab/>
        <w:t>Wei F, Peng Z, Jin Z, Wang J, Xu X, Zhang X, et al. Study and prediction of the 2022 global monkeypox epidemic. J Biosaf Biosecur. 2022;4(2):158-62.</w:t>
      </w:r>
    </w:p>
    <w:p w14:paraId="6C3D8A16" w14:textId="0A128CAD" w:rsidR="009B4FFA" w:rsidRPr="00AC7EF8" w:rsidRDefault="009B4FFA" w:rsidP="00AC7EF8">
      <w:pPr>
        <w:pStyle w:val="EndNoteBibliography"/>
        <w:jc w:val="both"/>
        <w:rPr>
          <w:rFonts w:ascii="Arial" w:hAnsi="Arial" w:cs="Arial"/>
          <w:noProof/>
        </w:rPr>
      </w:pPr>
      <w:r w:rsidRPr="00AC7EF8">
        <w:rPr>
          <w:rFonts w:ascii="Arial" w:hAnsi="Arial" w:cs="Arial"/>
          <w:noProof/>
        </w:rPr>
        <w:t>23.</w:t>
      </w:r>
      <w:r w:rsidRPr="00AC7EF8">
        <w:rPr>
          <w:rFonts w:ascii="Arial" w:hAnsi="Arial" w:cs="Arial"/>
          <w:noProof/>
        </w:rPr>
        <w:tab/>
        <w:t xml:space="preserve">R Core Team (2022). R: A language and environment for statistical computing. R Foundation for Statistical Computing, Vienna, Austria. URL </w:t>
      </w:r>
      <w:hyperlink r:id="rId25" w:history="1">
        <w:r w:rsidRPr="00AC7EF8">
          <w:rPr>
            <w:rStyle w:val="Hipervnculo"/>
            <w:rFonts w:ascii="Arial" w:hAnsi="Arial" w:cs="Arial"/>
            <w:noProof/>
          </w:rPr>
          <w:t>https://www.R-project.org/</w:t>
        </w:r>
      </w:hyperlink>
      <w:r w:rsidRPr="00AC7EF8">
        <w:rPr>
          <w:rFonts w:ascii="Arial" w:hAnsi="Arial" w:cs="Arial"/>
          <w:noProof/>
        </w:rPr>
        <w:t>.</w:t>
      </w:r>
    </w:p>
    <w:p w14:paraId="05043173"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24.</w:t>
      </w:r>
      <w:r w:rsidRPr="00AC7EF8">
        <w:rPr>
          <w:rFonts w:ascii="Arial" w:hAnsi="Arial" w:cs="Arial"/>
          <w:noProof/>
        </w:rPr>
        <w:tab/>
        <w:t>Kelly Charniga NBM, Rachel B. Slayton, Lucas Gosdin, Faisal S. Minhaj, David Philpott, Dallas Smith, Shannon Gearhart, Francisco Alvarado-Ramy, Clive Brown, Michelle A. Waltenburg, Christine M. Hughes, Yoshinori Nakazawa. Estimating the incubation period of monkeypox virus during the 2022 multi-national outbreak. medRxiv 2022062222276713. 2022.</w:t>
      </w:r>
    </w:p>
    <w:p w14:paraId="728AA942"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25.</w:t>
      </w:r>
      <w:r w:rsidRPr="00AC7EF8">
        <w:rPr>
          <w:rFonts w:ascii="Arial" w:hAnsi="Arial" w:cs="Arial"/>
          <w:noProof/>
        </w:rPr>
        <w:tab/>
        <w:t>Madewell ZJ, Charniga K, Masters NB, Asher J, Fahrenwald L, Still W, et al. Serial Interval and Incubation Period Estimates of Monkeypox Virus Infection in 12 Jurisdictions, United States, May-August 2022. Emerg Infect Dis. 2023;29(4):818-21.</w:t>
      </w:r>
    </w:p>
    <w:p w14:paraId="44EADC99" w14:textId="07804D5E" w:rsidR="009B4FFA" w:rsidRPr="00AC7EF8" w:rsidRDefault="009B4FFA" w:rsidP="00AC7EF8">
      <w:pPr>
        <w:pStyle w:val="EndNoteBibliography"/>
        <w:jc w:val="both"/>
        <w:rPr>
          <w:rFonts w:ascii="Arial" w:hAnsi="Arial" w:cs="Arial"/>
          <w:noProof/>
        </w:rPr>
      </w:pPr>
      <w:r w:rsidRPr="00AC7EF8">
        <w:rPr>
          <w:rFonts w:ascii="Arial" w:hAnsi="Arial" w:cs="Arial"/>
          <w:noProof/>
        </w:rPr>
        <w:t>26.</w:t>
      </w:r>
      <w:r w:rsidRPr="00AC7EF8">
        <w:rPr>
          <w:rFonts w:ascii="Arial" w:hAnsi="Arial" w:cs="Arial"/>
          <w:noProof/>
        </w:rPr>
        <w:tab/>
        <w:t xml:space="preserve">The UK Health Security Agency (UKHSA). Investigation into monkeypox outbreak in England: technical briefing 1. [2023, November 12]. Available from: </w:t>
      </w:r>
      <w:hyperlink r:id="rId26" w:history="1">
        <w:r w:rsidRPr="00AC7EF8">
          <w:rPr>
            <w:rStyle w:val="Hipervnculo"/>
            <w:rFonts w:ascii="Arial" w:hAnsi="Arial" w:cs="Arial"/>
            <w:noProof/>
          </w:rPr>
          <w:t>https://www.gov.uk/government/publications/monkeypox-outbreak-technical-briefings/investigation-into-monkeypox-outbreak-in-england-technical-briefing-1</w:t>
        </w:r>
      </w:hyperlink>
      <w:r w:rsidRPr="00AC7EF8">
        <w:rPr>
          <w:rFonts w:ascii="Arial" w:hAnsi="Arial" w:cs="Arial"/>
          <w:noProof/>
        </w:rPr>
        <w:t>.</w:t>
      </w:r>
    </w:p>
    <w:p w14:paraId="6D3F3378"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27.</w:t>
      </w:r>
      <w:r w:rsidRPr="00AC7EF8">
        <w:rPr>
          <w:rFonts w:ascii="Arial" w:hAnsi="Arial" w:cs="Arial"/>
          <w:noProof/>
        </w:rPr>
        <w:tab/>
        <w:t>Guo Z, Zhao S, Sun S, He D, Chong KC, Yeoh EK. Estimation of the serial interval of monkeypox during the early outbreak in 2022. J Med Virol. 2023;95(1):e28248.</w:t>
      </w:r>
    </w:p>
    <w:p w14:paraId="5946B620"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28.</w:t>
      </w:r>
      <w:r w:rsidRPr="00AC7EF8">
        <w:rPr>
          <w:rFonts w:ascii="Arial" w:hAnsi="Arial" w:cs="Arial"/>
          <w:noProof/>
        </w:rPr>
        <w:tab/>
        <w:t>Miura F, Backer JA, van Rijckevorsel G, Bavalia R, Raven S, Petrignani M, et al. Time scales of human mpox transmission in the Netherlands. J Infect Dis. 2023.</w:t>
      </w:r>
    </w:p>
    <w:p w14:paraId="74CD594F"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29.</w:t>
      </w:r>
      <w:r w:rsidRPr="00AC7EF8">
        <w:rPr>
          <w:rFonts w:ascii="Arial" w:hAnsi="Arial" w:cs="Arial"/>
          <w:noProof/>
        </w:rPr>
        <w:tab/>
        <w:t>Ward T, Christie R, Paton RS, Cumming F, Overton CE. Transmission dynamics of monkeypox in the United Kingdom: contact tracing study. BMJ. 2022;379:e073153.</w:t>
      </w:r>
    </w:p>
    <w:p w14:paraId="56039B77"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30.</w:t>
      </w:r>
      <w:r w:rsidRPr="00AC7EF8">
        <w:rPr>
          <w:rFonts w:ascii="Arial" w:hAnsi="Arial" w:cs="Arial"/>
          <w:noProof/>
        </w:rPr>
        <w:tab/>
        <w:t>Beer EM, Rao VB. A systematic review of the epidemiology of human monkeypox outbreaks and implications for outbreak strategy. PLoS Negl Trop Dis. 2019;13(10):e0007791.</w:t>
      </w:r>
    </w:p>
    <w:p w14:paraId="27E62A3F"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31.</w:t>
      </w:r>
      <w:r w:rsidRPr="00AC7EF8">
        <w:rPr>
          <w:rFonts w:ascii="Arial" w:hAnsi="Arial" w:cs="Arial"/>
          <w:noProof/>
        </w:rPr>
        <w:tab/>
        <w:t>Fine PE, Jezek Z, Grab B, Dixon H. The transmission potential of monkeypox virus in human populations. Int J Epidemiol. 1988;17(3):643-50.</w:t>
      </w:r>
    </w:p>
    <w:p w14:paraId="580D8C35"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32.</w:t>
      </w:r>
      <w:r w:rsidRPr="00AC7EF8">
        <w:rPr>
          <w:rFonts w:ascii="Arial" w:hAnsi="Arial" w:cs="Arial"/>
          <w:noProof/>
        </w:rPr>
        <w:tab/>
        <w:t>Grant R, Nguyen LL, Breban R. Modelling human-to-human transmission of monkeypox. Bull World Health Organ. 2020;98(9):638-40.</w:t>
      </w:r>
    </w:p>
    <w:p w14:paraId="11CBC381"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33.</w:t>
      </w:r>
      <w:r w:rsidRPr="00AC7EF8">
        <w:rPr>
          <w:rFonts w:ascii="Arial" w:hAnsi="Arial" w:cs="Arial"/>
          <w:noProof/>
        </w:rPr>
        <w:tab/>
        <w:t>Andrei G, Snoeck R. Differences in pathogenicity among the mpox virus clades: impact on drug discovery and vaccine development. Trends Pharmacol Sci. 2023;44(10):719-39.</w:t>
      </w:r>
    </w:p>
    <w:p w14:paraId="5881860C"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34.</w:t>
      </w:r>
      <w:r w:rsidRPr="00AC7EF8">
        <w:rPr>
          <w:rFonts w:ascii="Arial" w:hAnsi="Arial" w:cs="Arial"/>
          <w:noProof/>
        </w:rPr>
        <w:tab/>
        <w:t>Kelly Charniga AMM, Christine M. Hughes,  Benjamin Monroe, Joelle Kabamba, Robert Shongo Lushima, Toutou Likafi, Beatrice Nguete, Elisabeth Pukuta, Elisabeth Muyamuna, Jean-Jacques Muyembe Tamfum, Stomy Karhemere, Didine Kaba. Updating reproduction number estimates for mpox in the Democratic Republic of Congo using surveillance data. 2023.</w:t>
      </w:r>
    </w:p>
    <w:p w14:paraId="5A835953"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35.</w:t>
      </w:r>
      <w:r w:rsidRPr="00AC7EF8">
        <w:rPr>
          <w:rFonts w:ascii="Arial" w:hAnsi="Arial" w:cs="Arial"/>
          <w:noProof/>
        </w:rPr>
        <w:tab/>
        <w:t>Lloyd-Smith JO, Schreiber SJ, Kopp PE, Getz WM. Superspreading and the effect of individual variation on disease emergence. Nature. 2005;438(7066):355-9.</w:t>
      </w:r>
    </w:p>
    <w:p w14:paraId="6ED8593D"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36.</w:t>
      </w:r>
      <w:r w:rsidRPr="00AC7EF8">
        <w:rPr>
          <w:rFonts w:ascii="Arial" w:hAnsi="Arial" w:cs="Arial"/>
          <w:noProof/>
        </w:rPr>
        <w:tab/>
        <w:t>Lipsitch M, Donnelly CA, Fraser C, Blake IM, Cori A, Dorigatti I, et al. Potential Biases in Estimating Absolute and Relative Case-Fatality Risks during Outbreaks. PLoS Negl Trop Dis. 2015;9(7):e0003846.</w:t>
      </w:r>
    </w:p>
    <w:p w14:paraId="68F64708" w14:textId="4B56D760" w:rsidR="009B4FFA" w:rsidRPr="00AC7EF8" w:rsidRDefault="009B4FFA" w:rsidP="00AC7EF8">
      <w:pPr>
        <w:pStyle w:val="EndNoteBibliography"/>
        <w:jc w:val="both"/>
        <w:rPr>
          <w:rFonts w:ascii="Arial" w:hAnsi="Arial" w:cs="Arial"/>
          <w:noProof/>
        </w:rPr>
      </w:pPr>
      <w:r w:rsidRPr="00AC7EF8">
        <w:rPr>
          <w:rFonts w:ascii="Arial" w:hAnsi="Arial" w:cs="Arial"/>
          <w:noProof/>
        </w:rPr>
        <w:t>37.</w:t>
      </w:r>
      <w:r w:rsidRPr="00AC7EF8">
        <w:rPr>
          <w:rFonts w:ascii="Arial" w:hAnsi="Arial" w:cs="Arial"/>
          <w:noProof/>
        </w:rPr>
        <w:tab/>
        <w:t xml:space="preserve">Centers for Disease Control and Prevention (CDC). Isolation and prevention practices for people with Monkeypox [Internet]. Centers for Disease Control and Prevention. 2022 [cited 2022 Oct 6]. Available from: </w:t>
      </w:r>
      <w:hyperlink r:id="rId27" w:history="1">
        <w:r w:rsidRPr="00AC7EF8">
          <w:rPr>
            <w:rStyle w:val="Hipervnculo"/>
            <w:rFonts w:ascii="Arial" w:hAnsi="Arial" w:cs="Arial"/>
            <w:noProof/>
          </w:rPr>
          <w:t>https://www.cdc.gov/poxvirus/monkeypox/clinicians/isolation-procedures.html</w:t>
        </w:r>
      </w:hyperlink>
      <w:r w:rsidRPr="00AC7EF8">
        <w:rPr>
          <w:rFonts w:ascii="Arial" w:hAnsi="Arial" w:cs="Arial"/>
          <w:noProof/>
        </w:rPr>
        <w:t>.</w:t>
      </w:r>
    </w:p>
    <w:p w14:paraId="04185307"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38.</w:t>
      </w:r>
      <w:r w:rsidRPr="00AC7EF8">
        <w:rPr>
          <w:rFonts w:ascii="Arial" w:hAnsi="Arial" w:cs="Arial"/>
          <w:noProof/>
        </w:rPr>
        <w:tab/>
        <w:t>Casey-Bryars M, Griffin J, McAloon C, Byrne A, Madden J, Mc Evoy D, et al. Presymptomatic transmission of SARS-CoV-2 infection: a secondary analysis using published data. BMJ Open. 2021;11(6):e041240.</w:t>
      </w:r>
    </w:p>
    <w:p w14:paraId="10461B03"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39.</w:t>
      </w:r>
      <w:r w:rsidRPr="00AC7EF8">
        <w:rPr>
          <w:rFonts w:ascii="Arial" w:hAnsi="Arial" w:cs="Arial"/>
          <w:noProof/>
        </w:rPr>
        <w:tab/>
        <w:t>Fraser C, Riley S, Anderson RM, Ferguson NM. Factors that make an infectious disease outbreak controllable. Proc Natl Acad Sci U S A. 2004;101(16):6146-51.</w:t>
      </w:r>
    </w:p>
    <w:p w14:paraId="2F2261B3" w14:textId="77777777" w:rsidR="009B4FFA" w:rsidRPr="00AC7EF8" w:rsidRDefault="009B4FFA" w:rsidP="00AC7EF8">
      <w:pPr>
        <w:pStyle w:val="EndNoteBibliography"/>
        <w:jc w:val="both"/>
        <w:rPr>
          <w:rFonts w:ascii="Arial" w:hAnsi="Arial" w:cs="Arial"/>
          <w:noProof/>
        </w:rPr>
      </w:pPr>
      <w:r w:rsidRPr="00AC7EF8">
        <w:rPr>
          <w:rFonts w:ascii="Arial" w:hAnsi="Arial" w:cs="Arial"/>
          <w:noProof/>
        </w:rPr>
        <w:t>40.</w:t>
      </w:r>
      <w:r w:rsidRPr="00AC7EF8">
        <w:rPr>
          <w:rFonts w:ascii="Arial" w:hAnsi="Arial" w:cs="Arial"/>
          <w:noProof/>
        </w:rPr>
        <w:tab/>
        <w:t>Gostic KM, McGough L, Baskerville EB, Abbott S, Joshi K, Tedijanto C, et al. Practical considerations for measuring the effective reproductive number, R (t). medRxiv. 2020.</w:t>
      </w:r>
    </w:p>
    <w:p w14:paraId="00000435" w14:textId="127BB6D9" w:rsidR="00986E99" w:rsidRDefault="008C4FED" w:rsidP="00AC7EF8">
      <w:pPr>
        <w:spacing w:line="360" w:lineRule="auto"/>
        <w:jc w:val="both"/>
      </w:pPr>
      <w:r w:rsidRPr="00AC7EF8">
        <w:rPr>
          <w:rFonts w:ascii="Arial" w:hAnsi="Arial" w:cs="Arial"/>
        </w:rPr>
        <w:fldChar w:fldCharType="end"/>
      </w:r>
    </w:p>
    <w:sectPr w:rsidR="00986E99">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ly Charniga" w:date="2023-11-10T14:00:00Z" w:initials="">
    <w:p w14:paraId="0000044C"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Doesn't this mean that you should not be combining the studies in this way due to heterogeneity?</w:t>
      </w:r>
    </w:p>
  </w:comment>
  <w:comment w:id="2" w:author="Kelly Charniga" w:date="2023-10-27T15:17:00Z" w:initials="">
    <w:p w14:paraId="00000470"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map looks a bit squished. Can you use a different shapefile that does not show so much of Antarctica (no one lives there anyway). Plus, if this is submitted to PLOS, they have very strict requirements about copyrighted shapefiles, so it needs to be open access.</w:t>
      </w:r>
    </w:p>
    <w:p w14:paraId="00000471" w14:textId="77777777" w:rsidR="00986E99" w:rsidRDefault="00986E99">
      <w:pPr>
        <w:widowControl w:val="0"/>
        <w:pBdr>
          <w:top w:val="nil"/>
          <w:left w:val="nil"/>
          <w:bottom w:val="nil"/>
          <w:right w:val="nil"/>
          <w:between w:val="nil"/>
        </w:pBdr>
        <w:rPr>
          <w:rFonts w:ascii="Arial" w:eastAsia="Arial" w:hAnsi="Arial" w:cs="Arial"/>
          <w:color w:val="000000"/>
          <w:sz w:val="22"/>
          <w:szCs w:val="22"/>
        </w:rPr>
      </w:pPr>
    </w:p>
    <w:p w14:paraId="00000472"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does gray mean? I assume 0 studies but it's not clear from the color scale on the legend</w:t>
      </w:r>
    </w:p>
  </w:comment>
  <w:comment w:id="3" w:author="Candida Rosa Diaz Brochero" w:date="2023-11-02T11:33:00Z" w:initials="">
    <w:p w14:paraId="00000473"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Pendiente.</w:t>
      </w:r>
    </w:p>
  </w:comment>
  <w:comment w:id="4" w:author="Kelly Charniga" w:date="2023-10-30T07:29:00Z" w:initials="">
    <w:p w14:paraId="0000046E"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Missing x axis labels. Should be something like proportion of studies</w:t>
      </w:r>
    </w:p>
  </w:comment>
  <w:comment w:id="5" w:author="Candida Rosa Diaz Brochero" w:date="2023-11-02T11:34:00Z" w:initials="">
    <w:p w14:paraId="0000046F" w14:textId="77777777" w:rsidR="00986E99"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44C" w15:done="0"/>
  <w15:commentEx w15:paraId="00000472" w15:done="0"/>
  <w15:commentEx w15:paraId="00000473" w15:paraIdParent="00000472" w15:done="0"/>
  <w15:commentEx w15:paraId="0000046E" w15:done="0"/>
  <w15:commentEx w15:paraId="0000046F" w15:paraIdParent="00000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44C" w16cid:durableId="0B7D72A3"/>
  <w16cid:commentId w16cid:paraId="00000472" w16cid:durableId="73EB4644"/>
  <w16cid:commentId w16cid:paraId="00000473" w16cid:durableId="08834D18"/>
  <w16cid:commentId w16cid:paraId="0000046E" w16cid:durableId="083172C4"/>
  <w16cid:commentId w16cid:paraId="0000046F" w16cid:durableId="5A9FDE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3265A" w14:textId="77777777" w:rsidR="007D0392" w:rsidRDefault="007D0392">
      <w:r>
        <w:separator/>
      </w:r>
    </w:p>
  </w:endnote>
  <w:endnote w:type="continuationSeparator" w:id="0">
    <w:p w14:paraId="02A2302D" w14:textId="77777777" w:rsidR="007D0392" w:rsidRDefault="007D0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38" w14:textId="77777777" w:rsidR="00986E99"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439" w14:textId="77777777" w:rsidR="00986E99" w:rsidRDefault="00986E99">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36" w14:textId="7E17967C" w:rsidR="00986E99"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C4FED">
      <w:rPr>
        <w:noProof/>
        <w:color w:val="000000"/>
      </w:rPr>
      <w:t>1</w:t>
    </w:r>
    <w:r>
      <w:rPr>
        <w:color w:val="000000"/>
      </w:rPr>
      <w:fldChar w:fldCharType="end"/>
    </w:r>
  </w:p>
  <w:p w14:paraId="00000437" w14:textId="77777777" w:rsidR="00986E99" w:rsidRDefault="00986E99">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3C" w14:textId="77777777" w:rsidR="00986E99"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43D" w14:textId="77777777" w:rsidR="00986E99" w:rsidRDefault="00986E99">
    <w:pPr>
      <w:pBdr>
        <w:top w:val="nil"/>
        <w:left w:val="nil"/>
        <w:bottom w:val="nil"/>
        <w:right w:val="nil"/>
        <w:between w:val="nil"/>
      </w:pBdr>
      <w:tabs>
        <w:tab w:val="center" w:pos="4419"/>
        <w:tab w:val="right" w:pos="8838"/>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3A" w14:textId="78E17360" w:rsidR="00986E99"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8C4FED">
      <w:rPr>
        <w:noProof/>
        <w:color w:val="000000"/>
      </w:rPr>
      <w:t>41</w:t>
    </w:r>
    <w:r>
      <w:rPr>
        <w:color w:val="000000"/>
      </w:rPr>
      <w:fldChar w:fldCharType="end"/>
    </w:r>
  </w:p>
  <w:p w14:paraId="0000043B" w14:textId="77777777" w:rsidR="00986E99" w:rsidRDefault="00986E99">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078FA" w14:textId="77777777" w:rsidR="007D0392" w:rsidRDefault="007D0392">
      <w:r>
        <w:separator/>
      </w:r>
    </w:p>
  </w:footnote>
  <w:footnote w:type="continuationSeparator" w:id="0">
    <w:p w14:paraId="2EF486EF" w14:textId="77777777" w:rsidR="007D0392" w:rsidRDefault="007D0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B0C"/>
    <w:multiLevelType w:val="multilevel"/>
    <w:tmpl w:val="005E888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36775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dida Rosa Diaz Brochero">
    <w15:presenceInfo w15:providerId="AD" w15:userId="S::candida_diaz@javeriana.edu.co::96830ae4-841d-4674-912f-0c7c7e198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zxzpwrdes5xevdf1x0ssp99awrdrfz9wf&quot;&gt;Monkeypox&lt;record-ids&gt;&lt;item&gt;6&lt;/item&gt;&lt;item&gt;15&lt;/item&gt;&lt;item&gt;16&lt;/item&gt;&lt;item&gt;21&lt;/item&gt;&lt;item&gt;22&lt;/item&gt;&lt;item&gt;30&lt;/item&gt;&lt;item&gt;32&lt;/item&gt;&lt;item&gt;52&lt;/item&gt;&lt;item&gt;64&lt;/item&gt;&lt;item&gt;66&lt;/item&gt;&lt;item&gt;70&lt;/item&gt;&lt;item&gt;82&lt;/item&gt;&lt;item&gt;87&lt;/item&gt;&lt;item&gt;95&lt;/item&gt;&lt;item&gt;121&lt;/item&gt;&lt;item&gt;125&lt;/item&gt;&lt;item&gt;126&lt;/item&gt;&lt;item&gt;127&lt;/item&gt;&lt;item&gt;129&lt;/item&gt;&lt;item&gt;131&lt;/item&gt;&lt;item&gt;133&lt;/item&gt;&lt;item&gt;134&lt;/item&gt;&lt;item&gt;135&lt;/item&gt;&lt;item&gt;137&lt;/item&gt;&lt;item&gt;139&lt;/item&gt;&lt;item&gt;142&lt;/item&gt;&lt;item&gt;143&lt;/item&gt;&lt;item&gt;144&lt;/item&gt;&lt;item&gt;145&lt;/item&gt;&lt;item&gt;146&lt;/item&gt;&lt;item&gt;147&lt;/item&gt;&lt;item&gt;148&lt;/item&gt;&lt;item&gt;149&lt;/item&gt;&lt;item&gt;150&lt;/item&gt;&lt;item&gt;151&lt;/item&gt;&lt;item&gt;153&lt;/item&gt;&lt;item&gt;260&lt;/item&gt;&lt;item&gt;261&lt;/item&gt;&lt;item&gt;262&lt;/item&gt;&lt;item&gt;369&lt;/item&gt;&lt;item&gt;370&lt;/item&gt;&lt;/record-ids&gt;&lt;/item&gt;&lt;/Libraries&gt;"/>
  </w:docVars>
  <w:rsids>
    <w:rsidRoot w:val="00986E99"/>
    <w:rsid w:val="0012004C"/>
    <w:rsid w:val="00204DE3"/>
    <w:rsid w:val="00296699"/>
    <w:rsid w:val="002A7A6A"/>
    <w:rsid w:val="002C2792"/>
    <w:rsid w:val="0032257F"/>
    <w:rsid w:val="003E7187"/>
    <w:rsid w:val="004200AF"/>
    <w:rsid w:val="004B11E9"/>
    <w:rsid w:val="004C2748"/>
    <w:rsid w:val="005C4162"/>
    <w:rsid w:val="00645D3E"/>
    <w:rsid w:val="007D0392"/>
    <w:rsid w:val="007E2C62"/>
    <w:rsid w:val="00873F1C"/>
    <w:rsid w:val="008C4FED"/>
    <w:rsid w:val="00986E99"/>
    <w:rsid w:val="009B4FFA"/>
    <w:rsid w:val="00A211F2"/>
    <w:rsid w:val="00AB7C3B"/>
    <w:rsid w:val="00AC7EF8"/>
    <w:rsid w:val="00B4456D"/>
    <w:rsid w:val="00CA7D90"/>
    <w:rsid w:val="00CB7D2C"/>
    <w:rsid w:val="00CD7417"/>
    <w:rsid w:val="00DE68FA"/>
    <w:rsid w:val="00E9583F"/>
    <w:rsid w:val="00EB152D"/>
    <w:rsid w:val="00ED0331"/>
    <w:rsid w:val="00ED6E2E"/>
    <w:rsid w:val="00F477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83AE3"/>
  <w15:docId w15:val="{1D4D8C63-2C8F-3141-B6AD-669F7E2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304378"/>
    <w:rPr>
      <w:rFonts w:eastAsiaTheme="minorEastAsia"/>
      <w:szCs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Normal1">
    <w:name w:val="P68B1DB1-Normal1"/>
    <w:basedOn w:val="Normal"/>
    <w:rsid w:val="00304378"/>
    <w:rPr>
      <w:rFonts w:ascii="Arial" w:hAnsi="Arial" w:cs="Arial"/>
      <w:b/>
      <w:sz w:val="22"/>
    </w:rPr>
  </w:style>
  <w:style w:type="paragraph" w:customStyle="1" w:styleId="P68B1DB1-Normal6">
    <w:name w:val="P68B1DB1-Normal6"/>
    <w:basedOn w:val="Normal"/>
    <w:rsid w:val="00304378"/>
    <w:rPr>
      <w:rFonts w:ascii="Arial" w:hAnsi="Arial" w:cs="Arial"/>
      <w:color w:val="000000"/>
      <w:sz w:val="18"/>
    </w:rPr>
  </w:style>
  <w:style w:type="paragraph" w:customStyle="1" w:styleId="P68B1DB1-Normal7">
    <w:name w:val="P68B1DB1-Normal7"/>
    <w:basedOn w:val="Normal"/>
    <w:rsid w:val="00304378"/>
    <w:rPr>
      <w:rFonts w:ascii="Arial" w:hAnsi="Arial" w:cs="Arial"/>
      <w:sz w:val="18"/>
    </w:rPr>
  </w:style>
  <w:style w:type="paragraph" w:customStyle="1" w:styleId="P68B1DB1-Normal2">
    <w:name w:val="P68B1DB1-Normal2"/>
    <w:basedOn w:val="Normal"/>
    <w:rsid w:val="00304378"/>
    <w:rPr>
      <w:rFonts w:ascii="Arial" w:hAnsi="Arial" w:cs="Arial"/>
      <w:sz w:val="22"/>
    </w:rPr>
  </w:style>
  <w:style w:type="character" w:styleId="Hipervnculo">
    <w:name w:val="Hyperlink"/>
    <w:basedOn w:val="Fuentedeprrafopredeter"/>
    <w:uiPriority w:val="99"/>
    <w:unhideWhenUsed/>
    <w:rsid w:val="00764ECD"/>
    <w:rPr>
      <w:color w:val="0563C1" w:themeColor="hyperlink"/>
      <w:u w:val="single"/>
    </w:rPr>
  </w:style>
  <w:style w:type="character" w:styleId="Mencinsinresolver">
    <w:name w:val="Unresolved Mention"/>
    <w:basedOn w:val="Fuentedeprrafopredeter"/>
    <w:uiPriority w:val="99"/>
    <w:semiHidden/>
    <w:unhideWhenUsed/>
    <w:rsid w:val="00764ECD"/>
    <w:rPr>
      <w:color w:val="605E5C"/>
      <w:shd w:val="clear" w:color="auto" w:fill="E1DFDD"/>
    </w:rPr>
  </w:style>
  <w:style w:type="character" w:styleId="Textodelmarcadordeposicin">
    <w:name w:val="Placeholder Text"/>
    <w:basedOn w:val="Fuentedeprrafopredeter"/>
    <w:uiPriority w:val="99"/>
    <w:semiHidden/>
    <w:rsid w:val="00764ECD"/>
    <w:rPr>
      <w:color w:val="808080"/>
    </w:rPr>
  </w:style>
  <w:style w:type="paragraph" w:customStyle="1" w:styleId="P68B1DB1-Normal3">
    <w:name w:val="P68B1DB1-Normal3"/>
    <w:basedOn w:val="Normal"/>
    <w:rsid w:val="0077577B"/>
    <w:rPr>
      <w:rFonts w:ascii="Arial" w:hAnsi="Arial" w:cs="Arial"/>
      <w:i/>
      <w:sz w:val="22"/>
    </w:rPr>
  </w:style>
  <w:style w:type="paragraph" w:styleId="Piedepgina">
    <w:name w:val="footer"/>
    <w:basedOn w:val="Normal"/>
    <w:link w:val="PiedepginaCar"/>
    <w:uiPriority w:val="99"/>
    <w:unhideWhenUsed/>
    <w:rsid w:val="00AF5127"/>
    <w:pPr>
      <w:tabs>
        <w:tab w:val="center" w:pos="4419"/>
        <w:tab w:val="right" w:pos="8838"/>
      </w:tabs>
    </w:pPr>
  </w:style>
  <w:style w:type="character" w:customStyle="1" w:styleId="PiedepginaCar">
    <w:name w:val="Pie de página Car"/>
    <w:basedOn w:val="Fuentedeprrafopredeter"/>
    <w:link w:val="Piedepgina"/>
    <w:uiPriority w:val="99"/>
    <w:rsid w:val="00AF5127"/>
    <w:rPr>
      <w:rFonts w:ascii="Times New Roman" w:eastAsia="Times New Roman" w:hAnsi="Times New Roman" w:cs="Times New Roman"/>
      <w:kern w:val="0"/>
      <w:szCs w:val="20"/>
      <w:lang w:val="en-US" w:eastAsia="es-MX"/>
    </w:rPr>
  </w:style>
  <w:style w:type="character" w:styleId="Nmerodepgina">
    <w:name w:val="page number"/>
    <w:basedOn w:val="Fuentedeprrafopredeter"/>
    <w:uiPriority w:val="99"/>
    <w:semiHidden/>
    <w:unhideWhenUsed/>
    <w:rsid w:val="00AF5127"/>
  </w:style>
  <w:style w:type="paragraph" w:customStyle="1" w:styleId="EndNoteBibliography">
    <w:name w:val="EndNote Bibliography"/>
    <w:basedOn w:val="Normal"/>
    <w:link w:val="EndNoteBibliographyCar"/>
    <w:rsid w:val="007F28B2"/>
  </w:style>
  <w:style w:type="character" w:customStyle="1" w:styleId="EndNoteBibliographyCar">
    <w:name w:val="EndNote Bibliography Car"/>
    <w:basedOn w:val="Fuentedeprrafopredeter"/>
    <w:link w:val="EndNoteBibliography"/>
    <w:rsid w:val="007F28B2"/>
  </w:style>
  <w:style w:type="paragraph" w:customStyle="1" w:styleId="P68B1DB1-Normal4">
    <w:name w:val="P68B1DB1-Normal4"/>
    <w:basedOn w:val="Normal"/>
    <w:rsid w:val="007F28B2"/>
    <w:rPr>
      <w:rFonts w:ascii="Arial" w:hAnsi="Arial" w:cs="Arial"/>
      <w:i/>
      <w:color w:val="000000"/>
      <w:sz w:val="22"/>
    </w:rPr>
  </w:style>
  <w:style w:type="paragraph" w:styleId="Prrafodelista">
    <w:name w:val="List Paragraph"/>
    <w:basedOn w:val="Normal"/>
    <w:uiPriority w:val="34"/>
    <w:qFormat/>
    <w:rsid w:val="00B130E4"/>
    <w:pPr>
      <w:ind w:left="720"/>
      <w:contextualSpacing/>
    </w:pPr>
  </w:style>
  <w:style w:type="paragraph" w:styleId="NormalWeb">
    <w:name w:val="Normal (Web)"/>
    <w:basedOn w:val="Normal"/>
    <w:uiPriority w:val="99"/>
    <w:unhideWhenUsed/>
    <w:rsid w:val="002E23FA"/>
    <w:pPr>
      <w:spacing w:before="100" w:beforeAutospacing="1" w:after="100" w:afterAutospacing="1"/>
    </w:pPr>
  </w:style>
  <w:style w:type="paragraph" w:styleId="Textocomentario">
    <w:name w:val="annotation text"/>
    <w:basedOn w:val="Normal"/>
    <w:link w:val="TextocomentarioCar"/>
    <w:uiPriority w:val="99"/>
    <w:unhideWhenUsed/>
    <w:rsid w:val="002C561F"/>
    <w:pPr>
      <w:spacing w:after="160"/>
    </w:pPr>
    <w:rPr>
      <w:rFonts w:asciiTheme="minorHAnsi" w:eastAsiaTheme="minorEastAsia" w:hAnsiTheme="minorHAnsi" w:cstheme="minorBidi"/>
      <w:sz w:val="20"/>
      <w:szCs w:val="20"/>
      <w:lang w:val="en-AU" w:eastAsia="zh-CN"/>
    </w:rPr>
  </w:style>
  <w:style w:type="character" w:customStyle="1" w:styleId="TextocomentarioCar">
    <w:name w:val="Texto comentario Car"/>
    <w:basedOn w:val="Fuentedeprrafopredeter"/>
    <w:link w:val="Textocomentario"/>
    <w:uiPriority w:val="99"/>
    <w:rsid w:val="002C561F"/>
    <w:rPr>
      <w:rFonts w:eastAsiaTheme="minorEastAsia"/>
      <w:kern w:val="0"/>
      <w:sz w:val="20"/>
      <w:szCs w:val="20"/>
      <w:lang w:val="en-AU" w:eastAsia="zh-CN"/>
    </w:rPr>
  </w:style>
  <w:style w:type="paragraph" w:customStyle="1" w:styleId="P68B1DB1-Normal5">
    <w:name w:val="P68B1DB1-Normal5"/>
    <w:basedOn w:val="Normal"/>
    <w:rsid w:val="002C561F"/>
    <w:rPr>
      <w:rFonts w:ascii="Arial" w:hAnsi="Arial" w:cs="Arial"/>
      <w:b/>
      <w:szCs w:val="20"/>
    </w:rPr>
  </w:style>
  <w:style w:type="character" w:styleId="Hipervnculovisitado">
    <w:name w:val="FollowedHyperlink"/>
    <w:basedOn w:val="Fuentedeprrafopredeter"/>
    <w:uiPriority w:val="99"/>
    <w:semiHidden/>
    <w:unhideWhenUsed/>
    <w:rsid w:val="007B18F8"/>
    <w:rPr>
      <w:color w:val="954F72" w:themeColor="followedHyperlink"/>
      <w:u w:val="single"/>
    </w:rPr>
  </w:style>
  <w:style w:type="paragraph" w:customStyle="1" w:styleId="EndNoteBibliographyTitle">
    <w:name w:val="EndNote Bibliography Title"/>
    <w:basedOn w:val="Normal"/>
    <w:link w:val="EndNoteBibliographyTitleCar"/>
    <w:rsid w:val="00B61495"/>
    <w:pPr>
      <w:jc w:val="center"/>
    </w:pPr>
    <w:rPr>
      <w:lang w:val="es-MX"/>
    </w:rPr>
  </w:style>
  <w:style w:type="character" w:customStyle="1" w:styleId="EndNoteBibliographyTitleCar">
    <w:name w:val="EndNote Bibliography Title Car"/>
    <w:basedOn w:val="Fuentedeprrafopredeter"/>
    <w:link w:val="EndNoteBibliographyTitle"/>
    <w:rsid w:val="00B61495"/>
    <w:rPr>
      <w:lang w:val="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6766E"/>
    <w:pPr>
      <w:spacing w:after="0"/>
    </w:pPr>
    <w:rPr>
      <w:rFonts w:ascii="Times New Roman" w:eastAsia="Times New Roman" w:hAnsi="Times New Roman" w:cs="Times New Roman"/>
      <w:b/>
      <w:bCs/>
      <w:lang w:val="en-US" w:eastAsia="es-MX"/>
    </w:rPr>
  </w:style>
  <w:style w:type="character" w:customStyle="1" w:styleId="AsuntodelcomentarioCar">
    <w:name w:val="Asunto del comentario Car"/>
    <w:basedOn w:val="TextocomentarioCar"/>
    <w:link w:val="Asuntodelcomentario"/>
    <w:uiPriority w:val="99"/>
    <w:semiHidden/>
    <w:rsid w:val="00F6766E"/>
    <w:rPr>
      <w:rFonts w:eastAsiaTheme="minorEastAsia"/>
      <w:b/>
      <w:bCs/>
      <w:kern w:val="0"/>
      <w:sz w:val="20"/>
      <w:szCs w:val="20"/>
      <w:lang w:val="en-AU" w:eastAsia="zh-CN"/>
    </w:rPr>
  </w:style>
  <w:style w:type="paragraph" w:styleId="Revisin">
    <w:name w:val="Revision"/>
    <w:hidden/>
    <w:uiPriority w:val="99"/>
    <w:semiHidden/>
    <w:rsid w:val="00DD5740"/>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D0331"/>
    <w:pPr>
      <w:tabs>
        <w:tab w:val="center" w:pos="4419"/>
        <w:tab w:val="right" w:pos="8838"/>
      </w:tabs>
    </w:pPr>
  </w:style>
  <w:style w:type="character" w:customStyle="1" w:styleId="EncabezadoCar">
    <w:name w:val="Encabezado Car"/>
    <w:basedOn w:val="Fuentedeprrafopredeter"/>
    <w:link w:val="Encabezado"/>
    <w:uiPriority w:val="99"/>
    <w:rsid w:val="00ED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zulma.cucunuba@javeriana.edu.co" TargetMode="External"/><Relationship Id="rId13" Type="http://schemas.openxmlformats.org/officeDocument/2006/relationships/footer" Target="footer2.xml"/><Relationship Id="rId18" Type="http://schemas.openxmlformats.org/officeDocument/2006/relationships/hyperlink" Target="https://www.ecdc.europa.eu/sites/default/files/documents/Interim-advice-for-public-health-authorities-on-summer-events-mpx.pdf" TargetMode="External"/><Relationship Id="rId26" Type="http://schemas.openxmlformats.org/officeDocument/2006/relationships/hyperlink" Target="https://www.gov.uk/government/publications/monkeypox-outbreak-technical-briefings/investigation-into-monkeypox-outbreak-in-england-technical-briefing-1" TargetMode="External"/><Relationship Id="rId3" Type="http://schemas.openxmlformats.org/officeDocument/2006/relationships/styles" Target="styles.xml"/><Relationship Id="rId21" Type="http://schemas.openxmlformats.org/officeDocument/2006/relationships/hyperlink" Target="https://www.cdc.gov/poxvirus/monkeypox/health-departments/vaccine-considerations.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R-project.org/"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cdc.gov/poxvirus/monkeypox/clinicians/treatment.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reviewersmanual.joannabriggs.or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www.who.int/news/item/11-05-2023-fifth-"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dc.gov/poxvirus/mpox/response/2022/index.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hyperlink" Target="https://www.who.int/" TargetMode="External"/><Relationship Id="rId27" Type="http://schemas.openxmlformats.org/officeDocument/2006/relationships/hyperlink" Target="https://www.cdc.gov/poxvirus/monkeypox/clinicians/isolation-procedures.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EMB2dEq8NEhJCxlCoDSLLnP+dw==">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41</Pages>
  <Words>10887</Words>
  <Characters>72186</Characters>
  <Application>Microsoft Office Word</Application>
  <DocSecurity>0</DocSecurity>
  <Lines>1804</Lines>
  <Paragraphs>814</Paragraphs>
  <ScaleCrop>false</ScaleCrop>
  <Company/>
  <LinksUpToDate>false</LinksUpToDate>
  <CharactersWithSpaces>82259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Candida Rosa Diaz Brochero</dc:creator>
  <cp:lastModifiedBy>Candida Rosa Diaz Brochero</cp:lastModifiedBy>
  <cp:revision>24</cp:revision>
  <dcterms:created xsi:type="dcterms:W3CDTF">2023-11-12T22:59:00Z</dcterms:created>
  <dcterms:modified xsi:type="dcterms:W3CDTF">2023-11-13T13:37:00Z</dcterms:modified>
</cp:coreProperties>
</file>